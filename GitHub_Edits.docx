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BA3" w:rsidRPr="005A7106" w:rsidRDefault="00772BA3" w:rsidP="005A7106">
      <w:pPr>
        <w:rPr>
          <w:ins w:id="0" w:author="Timothy David Craggs" w:date="2018-12-18T11:27:00Z"/>
          <w:color w:val="FF0000"/>
          <w:rPrChange w:id="1" w:author="Ben Ambrose" w:date="2018-12-18T12:59:00Z">
            <w:rPr>
              <w:ins w:id="2" w:author="Timothy David Craggs" w:date="2018-12-18T11:27:00Z"/>
              <w:rFonts w:eastAsia="Times New Roman"/>
              <w:sz w:val="23"/>
              <w:szCs w:val="23"/>
            </w:rPr>
          </w:rPrChange>
        </w:rPr>
        <w:pPrChange w:id="3" w:author="Ben Ambrose" w:date="2018-12-18T12:59:00Z">
          <w:pPr>
            <w:shd w:val="clear" w:color="auto" w:fill="FFFFFF"/>
            <w:spacing w:after="330" w:line="240" w:lineRule="auto"/>
            <w:textAlignment w:val="baseline"/>
          </w:pPr>
        </w:pPrChange>
      </w:pPr>
      <w:ins w:id="4" w:author="Timothy David Craggs" w:date="2018-12-18T11:27:00Z">
        <w:r w:rsidRPr="005A7106">
          <w:rPr>
            <w:color w:val="FF0000"/>
            <w:rPrChange w:id="5" w:author="Ben Ambrose" w:date="2018-12-18T12:59:00Z">
              <w:rPr>
                <w:rStyle w:val="Strong"/>
                <w:rFonts w:ascii="Helvetica" w:hAnsi="Helvetica" w:cs="Helvetica"/>
                <w:color w:val="030303"/>
                <w:sz w:val="18"/>
                <w:szCs w:val="18"/>
                <w:bdr w:val="none" w:sz="0" w:space="0" w:color="auto" w:frame="1"/>
              </w:rPr>
            </w:rPrChange>
          </w:rPr>
          <w:t>Fig 2a.</w:t>
        </w:r>
        <w:r w:rsidRPr="005A7106">
          <w:rPr>
            <w:color w:val="FF0000"/>
            <w:rPrChange w:id="6" w:author="Ben Ambrose" w:date="2018-12-18T12:59:00Z">
              <w:rPr>
                <w:shd w:val="clear" w:color="auto" w:fill="FFFFFF"/>
              </w:rPr>
            </w:rPrChange>
          </w:rPr>
          <w:t> Single molecules diffuse in and out of a confocal volume of approximately 1 μm</w:t>
        </w:r>
        <w:r w:rsidRPr="005A7106">
          <w:rPr>
            <w:color w:val="FF0000"/>
            <w:rPrChange w:id="7" w:author="Ben Ambrose" w:date="2018-12-18T12:59:00Z">
              <w:rPr>
                <w:rFonts w:ascii="Helvetica" w:hAnsi="Helvetica" w:cs="Helvetica"/>
                <w:color w:val="030303"/>
                <w:sz w:val="18"/>
                <w:szCs w:val="18"/>
                <w:shd w:val="clear" w:color="auto" w:fill="FFFFFF"/>
              </w:rPr>
            </w:rPrChange>
          </w:rPr>
          <w:t>3</w:t>
        </w:r>
        <w:r w:rsidRPr="005A7106">
          <w:rPr>
            <w:color w:val="FF0000"/>
            <w:rPrChange w:id="8" w:author="Ben Ambrose" w:date="2018-12-18T12:59:00Z">
              <w:rPr>
                <w:shd w:val="clear" w:color="auto" w:fill="FFFFFF"/>
              </w:rPr>
            </w:rPrChange>
          </w:rPr>
          <w:t xml:space="preserve"> constructed by focusing the lasers into a diffraction limited spot and using lenses and </w:t>
        </w:r>
      </w:ins>
      <w:ins w:id="9" w:author="Timothy David Craggs" w:date="2018-12-18T11:28:00Z">
        <w:r w:rsidRPr="005A7106">
          <w:rPr>
            <w:color w:val="FF0000"/>
            <w:rPrChange w:id="10" w:author="Ben Ambrose" w:date="2018-12-18T12:59:00Z">
              <w:rPr>
                <w:shd w:val="clear" w:color="auto" w:fill="FFFFFF"/>
              </w:rPr>
            </w:rPrChange>
          </w:rPr>
          <w:t xml:space="preserve">a </w:t>
        </w:r>
      </w:ins>
      <w:ins w:id="11" w:author="Timothy David Craggs" w:date="2018-12-18T11:27:00Z">
        <w:r w:rsidRPr="005A7106">
          <w:rPr>
            <w:color w:val="FF0000"/>
            <w:rPrChange w:id="12" w:author="Ben Ambrose" w:date="2018-12-18T12:59:00Z">
              <w:rPr>
                <w:shd w:val="clear" w:color="auto" w:fill="FFFFFF"/>
              </w:rPr>
            </w:rPrChange>
          </w:rPr>
          <w:t xml:space="preserve">pinhole to select light in a thin focal plane. Alternating laser excitation (ALEX) </w:t>
        </w:r>
      </w:ins>
      <w:ins w:id="13" w:author="Timothy David Craggs" w:date="2018-12-18T11:28:00Z">
        <w:r w:rsidRPr="005A7106">
          <w:rPr>
            <w:color w:val="FF0000"/>
            <w:rPrChange w:id="14" w:author="Ben Ambrose" w:date="2018-12-18T12:59:00Z">
              <w:rPr>
                <w:shd w:val="clear" w:color="auto" w:fill="FFFFFF"/>
              </w:rPr>
            </w:rPrChange>
          </w:rPr>
          <w:t>20,000</w:t>
        </w:r>
      </w:ins>
      <w:ins w:id="15" w:author="Timothy David Craggs" w:date="2018-12-18T11:27:00Z">
        <w:r w:rsidRPr="005A7106">
          <w:rPr>
            <w:color w:val="FF0000"/>
            <w:rPrChange w:id="16" w:author="Ben Ambrose" w:date="2018-12-18T12:59:00Z">
              <w:rPr>
                <w:shd w:val="clear" w:color="auto" w:fill="FFFFFF"/>
              </w:rPr>
            </w:rPrChange>
          </w:rPr>
          <w:t xml:space="preserve"> times a second between the donor (green) and acceptor (red) </w:t>
        </w:r>
      </w:ins>
      <w:ins w:id="17" w:author="Timothy David Craggs" w:date="2018-12-18T11:28:00Z">
        <w:r w:rsidRPr="005A7106">
          <w:rPr>
            <w:color w:val="FF0000"/>
            <w:rPrChange w:id="18" w:author="Ben Ambrose" w:date="2018-12-18T12:59:00Z">
              <w:rPr>
                <w:shd w:val="clear" w:color="auto" w:fill="FFFFFF"/>
              </w:rPr>
            </w:rPrChange>
          </w:rPr>
          <w:t>allows</w:t>
        </w:r>
      </w:ins>
      <w:ins w:id="19" w:author="Timothy David Craggs" w:date="2018-12-18T11:27:00Z">
        <w:r w:rsidRPr="005A7106">
          <w:rPr>
            <w:color w:val="FF0000"/>
            <w:rPrChange w:id="20" w:author="Ben Ambrose" w:date="2018-12-18T12:59:00Z">
              <w:rPr>
                <w:shd w:val="clear" w:color="auto" w:fill="FFFFFF"/>
              </w:rPr>
            </w:rPrChange>
          </w:rPr>
          <w:t xml:space="preserve"> excitation of either dye multiple times per molecule</w:t>
        </w:r>
      </w:ins>
      <w:ins w:id="21" w:author="Timothy David Craggs" w:date="2018-12-18T11:28:00Z">
        <w:r w:rsidRPr="005A7106">
          <w:rPr>
            <w:color w:val="FF0000"/>
            <w:rPrChange w:id="22" w:author="Ben Ambrose" w:date="2018-12-18T12:59:00Z">
              <w:rPr>
                <w:shd w:val="clear" w:color="auto" w:fill="FFFFFF"/>
              </w:rPr>
            </w:rPrChange>
          </w:rPr>
          <w:t xml:space="preserve"> as it transits the confocal volume</w:t>
        </w:r>
      </w:ins>
      <w:ins w:id="23" w:author="Timothy David Craggs" w:date="2018-12-18T11:27:00Z">
        <w:r w:rsidRPr="005A7106">
          <w:rPr>
            <w:color w:val="FF0000"/>
            <w:rPrChange w:id="24" w:author="Ben Ambrose" w:date="2018-12-18T12:59:00Z">
              <w:rPr>
                <w:shd w:val="clear" w:color="auto" w:fill="FFFFFF"/>
              </w:rPr>
            </w:rPrChange>
          </w:rPr>
          <w:t>. </w:t>
        </w:r>
        <w:r w:rsidRPr="005A7106">
          <w:rPr>
            <w:color w:val="FF0000"/>
            <w:rPrChange w:id="25" w:author="Ben Ambrose" w:date="2018-12-18T12:59:00Z">
              <w:rPr>
                <w:rStyle w:val="Strong"/>
                <w:rFonts w:ascii="Helvetica" w:hAnsi="Helvetica" w:cs="Helvetica"/>
                <w:color w:val="030303"/>
                <w:sz w:val="18"/>
                <w:szCs w:val="18"/>
                <w:bdr w:val="none" w:sz="0" w:space="0" w:color="auto" w:frame="1"/>
              </w:rPr>
            </w:rPrChange>
          </w:rPr>
          <w:t>b.</w:t>
        </w:r>
        <w:r w:rsidRPr="005A7106">
          <w:rPr>
            <w:color w:val="FF0000"/>
            <w:rPrChange w:id="26" w:author="Ben Ambrose" w:date="2018-12-18T12:59:00Z">
              <w:rPr>
                <w:shd w:val="clear" w:color="auto" w:fill="FFFFFF"/>
              </w:rPr>
            </w:rPrChange>
          </w:rPr>
          <w:t xml:space="preserve"> A typical time trace for an </w:t>
        </w:r>
        <w:proofErr w:type="spellStart"/>
        <w:r w:rsidRPr="005A7106">
          <w:rPr>
            <w:color w:val="FF0000"/>
            <w:rPrChange w:id="27" w:author="Ben Ambrose" w:date="2018-12-18T12:59:00Z">
              <w:rPr>
                <w:shd w:val="clear" w:color="auto" w:fill="FFFFFF"/>
              </w:rPr>
            </w:rPrChange>
          </w:rPr>
          <w:t>smFRET</w:t>
        </w:r>
        <w:proofErr w:type="spellEnd"/>
        <w:r w:rsidRPr="005A7106">
          <w:rPr>
            <w:color w:val="FF0000"/>
            <w:rPrChange w:id="28" w:author="Ben Ambrose" w:date="2018-12-18T12:59:00Z">
              <w:rPr>
                <w:shd w:val="clear" w:color="auto" w:fill="FFFFFF"/>
              </w:rPr>
            </w:rPrChange>
          </w:rPr>
          <w:t xml:space="preserve"> experiment, as per C, green emission under green excitation is shown in green</w:t>
        </w:r>
      </w:ins>
      <w:ins w:id="29" w:author="Timothy David Craggs" w:date="2018-12-18T11:28:00Z">
        <w:r w:rsidRPr="005A7106">
          <w:rPr>
            <w:color w:val="FF0000"/>
            <w:rPrChange w:id="30" w:author="Ben Ambrose" w:date="2018-12-18T12:59:00Z">
              <w:rPr>
                <w:shd w:val="clear" w:color="auto" w:fill="FFFFFF"/>
              </w:rPr>
            </w:rPrChange>
          </w:rPr>
          <w:t xml:space="preserve"> (</w:t>
        </w:r>
        <w:proofErr w:type="spellStart"/>
        <w:r w:rsidRPr="005A7106">
          <w:rPr>
            <w:color w:val="FF0000"/>
            <w:rPrChange w:id="31" w:author="Ben Ambrose" w:date="2018-12-18T12:59:00Z">
              <w:rPr>
                <w:shd w:val="clear" w:color="auto" w:fill="FFFFFF"/>
              </w:rPr>
            </w:rPrChange>
          </w:rPr>
          <w:t>D</w:t>
        </w:r>
      </w:ins>
      <w:ins w:id="32" w:author="Timothy David Craggs" w:date="2018-12-18T11:29:00Z">
        <w:r w:rsidRPr="005A7106">
          <w:rPr>
            <w:color w:val="FF0000"/>
            <w:rPrChange w:id="33" w:author="Ben Ambrose" w:date="2018-12-18T12:59:00Z">
              <w:rPr>
                <w:rFonts w:ascii="Helvetica" w:hAnsi="Helvetica" w:cs="Helvetica"/>
                <w:color w:val="030303"/>
                <w:sz w:val="18"/>
                <w:szCs w:val="18"/>
                <w:shd w:val="clear" w:color="auto" w:fill="FFFFFF"/>
              </w:rPr>
            </w:rPrChange>
          </w:rPr>
          <w:t>ex</w:t>
        </w:r>
      </w:ins>
      <w:ins w:id="34" w:author="Timothy David Craggs" w:date="2018-12-18T11:28:00Z">
        <w:r w:rsidRPr="005A7106">
          <w:rPr>
            <w:color w:val="FF0000"/>
            <w:rPrChange w:id="35" w:author="Ben Ambrose" w:date="2018-12-18T12:59:00Z">
              <w:rPr>
                <w:shd w:val="clear" w:color="auto" w:fill="FFFFFF"/>
              </w:rPr>
            </w:rPrChange>
          </w:rPr>
          <w:t>D</w:t>
        </w:r>
      </w:ins>
      <w:ins w:id="36" w:author="Timothy David Craggs" w:date="2018-12-18T11:29:00Z">
        <w:r w:rsidRPr="005A7106">
          <w:rPr>
            <w:color w:val="FF0000"/>
            <w:rPrChange w:id="37" w:author="Ben Ambrose" w:date="2018-12-18T12:59:00Z">
              <w:rPr>
                <w:rFonts w:ascii="Helvetica" w:hAnsi="Helvetica" w:cs="Helvetica"/>
                <w:color w:val="030303"/>
                <w:sz w:val="18"/>
                <w:szCs w:val="18"/>
                <w:shd w:val="clear" w:color="auto" w:fill="FFFFFF"/>
              </w:rPr>
            </w:rPrChange>
          </w:rPr>
          <w:t>em</w:t>
        </w:r>
      </w:ins>
      <w:proofErr w:type="spellEnd"/>
      <w:ins w:id="38" w:author="Timothy David Craggs" w:date="2018-12-18T11:28:00Z">
        <w:r w:rsidRPr="005A7106">
          <w:rPr>
            <w:color w:val="FF0000"/>
            <w:rPrChange w:id="39" w:author="Ben Ambrose" w:date="2018-12-18T12:59:00Z">
              <w:rPr>
                <w:shd w:val="clear" w:color="auto" w:fill="FFFFFF"/>
              </w:rPr>
            </w:rPrChange>
          </w:rPr>
          <w:t>)</w:t>
        </w:r>
      </w:ins>
      <w:ins w:id="40" w:author="Timothy David Craggs" w:date="2018-12-18T11:27:00Z">
        <w:r w:rsidRPr="005A7106">
          <w:rPr>
            <w:color w:val="FF0000"/>
            <w:rPrChange w:id="41" w:author="Ben Ambrose" w:date="2018-12-18T12:59:00Z">
              <w:rPr>
                <w:shd w:val="clear" w:color="auto" w:fill="FFFFFF"/>
              </w:rPr>
            </w:rPrChange>
          </w:rPr>
          <w:t>, red emission under green excitation shown in red, and red emission under red excitation is shown in purple. Encircled bursts from left to right are acceptor only, donor only, and doubly labelled. </w:t>
        </w:r>
        <w:proofErr w:type="spellStart"/>
        <w:r w:rsidRPr="005A7106">
          <w:rPr>
            <w:color w:val="FF0000"/>
            <w:rPrChange w:id="42" w:author="Ben Ambrose" w:date="2018-12-18T12:59:00Z">
              <w:rPr>
                <w:rStyle w:val="Strong"/>
                <w:rFonts w:ascii="Helvetica" w:hAnsi="Helvetica" w:cs="Helvetica"/>
                <w:color w:val="030303"/>
                <w:sz w:val="18"/>
                <w:szCs w:val="18"/>
                <w:bdr w:val="none" w:sz="0" w:space="0" w:color="auto" w:frame="1"/>
              </w:rPr>
            </w:rPrChange>
          </w:rPr>
          <w:t>c.Equations</w:t>
        </w:r>
        <w:proofErr w:type="spellEnd"/>
        <w:r w:rsidRPr="005A7106">
          <w:rPr>
            <w:color w:val="FF0000"/>
            <w:rPrChange w:id="43" w:author="Ben Ambrose" w:date="2018-12-18T12:59:00Z">
              <w:rPr>
                <w:shd w:val="clear" w:color="auto" w:fill="FFFFFF"/>
              </w:rPr>
            </w:rPrChange>
          </w:rPr>
          <w:t xml:space="preserve"> for E and S. E</w:t>
        </w:r>
      </w:ins>
      <w:ins w:id="44" w:author="Timothy David Craggs" w:date="2018-12-18T11:29:00Z">
        <w:r w:rsidRPr="005A7106">
          <w:rPr>
            <w:color w:val="FF0000"/>
            <w:rPrChange w:id="45" w:author="Ben Ambrose" w:date="2018-12-18T12:59:00Z">
              <w:rPr>
                <w:shd w:val="clear" w:color="auto" w:fill="FFFFFF"/>
              </w:rPr>
            </w:rPrChange>
          </w:rPr>
          <w:t>*</w:t>
        </w:r>
      </w:ins>
      <w:ins w:id="46" w:author="Timothy David Craggs" w:date="2018-12-18T11:27:00Z">
        <w:r w:rsidRPr="005A7106">
          <w:rPr>
            <w:color w:val="FF0000"/>
            <w:rPrChange w:id="47" w:author="Ben Ambrose" w:date="2018-12-18T12:59:00Z">
              <w:rPr>
                <w:shd w:val="clear" w:color="auto" w:fill="FFFFFF"/>
              </w:rPr>
            </w:rPrChange>
          </w:rPr>
          <w:t xml:space="preserve"> is </w:t>
        </w:r>
      </w:ins>
      <w:ins w:id="48" w:author="Timothy David Craggs" w:date="2018-12-18T11:29:00Z">
        <w:r w:rsidRPr="005A7106">
          <w:rPr>
            <w:color w:val="FF0000"/>
            <w:rPrChange w:id="49" w:author="Ben Ambrose" w:date="2018-12-18T12:59:00Z">
              <w:rPr>
                <w:shd w:val="clear" w:color="auto" w:fill="FFFFFF"/>
              </w:rPr>
            </w:rPrChange>
          </w:rPr>
          <w:t>the apparent</w:t>
        </w:r>
      </w:ins>
      <w:ins w:id="50" w:author="Timothy David Craggs" w:date="2018-12-18T11:27:00Z">
        <w:r w:rsidRPr="005A7106">
          <w:rPr>
            <w:color w:val="FF0000"/>
            <w:rPrChange w:id="51" w:author="Ben Ambrose" w:date="2018-12-18T12:59:00Z">
              <w:rPr>
                <w:shd w:val="clear" w:color="auto" w:fill="FFFFFF"/>
              </w:rPr>
            </w:rPrChange>
          </w:rPr>
          <w:t xml:space="preserve"> FRET efficiency (see next section), it is a </w:t>
        </w:r>
        <w:proofErr w:type="spellStart"/>
        <w:r w:rsidRPr="005A7106">
          <w:rPr>
            <w:color w:val="FF0000"/>
            <w:rPrChange w:id="52" w:author="Ben Ambrose" w:date="2018-12-18T12:59:00Z">
              <w:rPr>
                <w:shd w:val="clear" w:color="auto" w:fill="FFFFFF"/>
              </w:rPr>
            </w:rPrChange>
          </w:rPr>
          <w:t>ratiometric</w:t>
        </w:r>
        <w:proofErr w:type="spellEnd"/>
        <w:r w:rsidRPr="005A7106">
          <w:rPr>
            <w:color w:val="FF0000"/>
            <w:rPrChange w:id="53" w:author="Ben Ambrose" w:date="2018-12-18T12:59:00Z">
              <w:rPr>
                <w:shd w:val="clear" w:color="auto" w:fill="FFFFFF"/>
              </w:rPr>
            </w:rPrChange>
          </w:rPr>
          <w:t xml:space="preserve"> measure which scales with distance. S, stoichiometry, is a measure of the presence of either dye, which can be a</w:t>
        </w:r>
      </w:ins>
      <w:ins w:id="54" w:author="Timothy David Craggs" w:date="2018-12-18T11:30:00Z">
        <w:r w:rsidRPr="005A7106">
          <w:rPr>
            <w:color w:val="FF0000"/>
            <w:rPrChange w:id="55" w:author="Ben Ambrose" w:date="2018-12-18T12:59:00Z">
              <w:rPr>
                <w:shd w:val="clear" w:color="auto" w:fill="FFFFFF"/>
              </w:rPr>
            </w:rPrChange>
          </w:rPr>
          <w:t>ss</w:t>
        </w:r>
      </w:ins>
      <w:ins w:id="56" w:author="Timothy David Craggs" w:date="2018-12-18T11:27:00Z">
        <w:r w:rsidRPr="005A7106">
          <w:rPr>
            <w:color w:val="FF0000"/>
            <w:rPrChange w:id="57" w:author="Ben Ambrose" w:date="2018-12-18T12:59:00Z">
              <w:rPr>
                <w:shd w:val="clear" w:color="auto" w:fill="FFFFFF"/>
              </w:rPr>
            </w:rPrChange>
          </w:rPr>
          <w:t>essed from the acceptor excitation of ALEX. </w:t>
        </w:r>
        <w:r w:rsidRPr="005A7106">
          <w:rPr>
            <w:color w:val="FF0000"/>
            <w:rPrChange w:id="58" w:author="Ben Ambrose" w:date="2018-12-18T12:59:00Z">
              <w:rPr>
                <w:rStyle w:val="Strong"/>
                <w:rFonts w:ascii="Helvetica" w:hAnsi="Helvetica" w:cs="Helvetica"/>
                <w:color w:val="030303"/>
                <w:sz w:val="18"/>
                <w:szCs w:val="18"/>
                <w:bdr w:val="none" w:sz="0" w:space="0" w:color="auto" w:frame="1"/>
              </w:rPr>
            </w:rPrChange>
          </w:rPr>
          <w:t>d.</w:t>
        </w:r>
        <w:r w:rsidRPr="005A7106">
          <w:rPr>
            <w:color w:val="FF0000"/>
            <w:rPrChange w:id="59" w:author="Ben Ambrose" w:date="2018-12-18T12:59:00Z">
              <w:rPr>
                <w:shd w:val="clear" w:color="auto" w:fill="FFFFFF"/>
              </w:rPr>
            </w:rPrChange>
          </w:rPr>
          <w:t> A 2D ES histogram showing dye stoichiometry against FRET efficiency. Donor only molecules appear with low E</w:t>
        </w:r>
      </w:ins>
      <w:ins w:id="60" w:author="Timothy David Craggs" w:date="2018-12-18T11:31:00Z">
        <w:r w:rsidRPr="005A7106">
          <w:rPr>
            <w:color w:val="FF0000"/>
            <w:rPrChange w:id="61" w:author="Ben Ambrose" w:date="2018-12-18T12:59:00Z">
              <w:rPr>
                <w:shd w:val="clear" w:color="auto" w:fill="FFFFFF"/>
              </w:rPr>
            </w:rPrChange>
          </w:rPr>
          <w:t>*</w:t>
        </w:r>
      </w:ins>
      <w:ins w:id="62" w:author="Timothy David Craggs" w:date="2018-12-18T11:27:00Z">
        <w:r w:rsidRPr="005A7106">
          <w:rPr>
            <w:color w:val="FF0000"/>
            <w:rPrChange w:id="63" w:author="Ben Ambrose" w:date="2018-12-18T12:59:00Z">
              <w:rPr>
                <w:shd w:val="clear" w:color="auto" w:fill="FFFFFF"/>
              </w:rPr>
            </w:rPrChange>
          </w:rPr>
          <w:t xml:space="preserve"> but high S, and acceptor only molecules appear with low S. Doubly labelled molecules appear with intermediate</w:t>
        </w:r>
      </w:ins>
      <w:ins w:id="64" w:author="Timothy David Craggs" w:date="2018-12-18T11:31:00Z">
        <w:r w:rsidRPr="005A7106">
          <w:rPr>
            <w:color w:val="FF0000"/>
            <w:rPrChange w:id="65" w:author="Ben Ambrose" w:date="2018-12-18T12:59:00Z">
              <w:rPr>
                <w:shd w:val="clear" w:color="auto" w:fill="FFFFFF"/>
              </w:rPr>
            </w:rPrChange>
          </w:rPr>
          <w:t xml:space="preserve"> S</w:t>
        </w:r>
      </w:ins>
      <w:ins w:id="66" w:author="Timothy David Craggs" w:date="2018-12-18T11:27:00Z">
        <w:r w:rsidRPr="005A7106">
          <w:rPr>
            <w:color w:val="FF0000"/>
            <w:rPrChange w:id="67" w:author="Ben Ambrose" w:date="2018-12-18T12:59:00Z">
              <w:rPr>
                <w:shd w:val="clear" w:color="auto" w:fill="FFFFFF"/>
              </w:rPr>
            </w:rPrChange>
          </w:rPr>
          <w:t>.</w:t>
        </w:r>
      </w:ins>
    </w:p>
    <w:p w:rsidR="00772BA3" w:rsidRPr="005A7106" w:rsidRDefault="00772BA3" w:rsidP="005A7106">
      <w:pPr>
        <w:rPr>
          <w:ins w:id="68" w:author="Timothy David Craggs" w:date="2018-12-18T11:27:00Z"/>
          <w:color w:val="FF0000"/>
          <w:rPrChange w:id="69" w:author="Ben Ambrose" w:date="2018-12-18T12:59:00Z">
            <w:rPr>
              <w:ins w:id="70" w:author="Timothy David Craggs" w:date="2018-12-18T11:27:00Z"/>
              <w:rFonts w:eastAsia="Times New Roman"/>
              <w:sz w:val="23"/>
              <w:szCs w:val="23"/>
            </w:rPr>
          </w:rPrChange>
        </w:rPr>
        <w:pPrChange w:id="71" w:author="Ben Ambrose" w:date="2018-12-18T12:59:00Z">
          <w:pPr>
            <w:shd w:val="clear" w:color="auto" w:fill="FFFFFF"/>
            <w:spacing w:after="330" w:line="240" w:lineRule="auto"/>
            <w:textAlignment w:val="baseline"/>
          </w:pPr>
        </w:pPrChange>
      </w:pPr>
    </w:p>
    <w:p w:rsidR="00772BA3" w:rsidRPr="005A7106" w:rsidRDefault="00772BA3" w:rsidP="005A7106">
      <w:pPr>
        <w:rPr>
          <w:ins w:id="72" w:author="Timothy David Craggs" w:date="2018-12-18T11:27:00Z"/>
          <w:color w:val="FF0000"/>
          <w:rPrChange w:id="73" w:author="Ben Ambrose" w:date="2018-12-18T12:59:00Z">
            <w:rPr>
              <w:ins w:id="74" w:author="Timothy David Craggs" w:date="2018-12-18T11:27:00Z"/>
              <w:rFonts w:eastAsia="Times New Roman"/>
              <w:sz w:val="23"/>
              <w:szCs w:val="23"/>
            </w:rPr>
          </w:rPrChange>
        </w:rPr>
        <w:pPrChange w:id="75" w:author="Ben Ambrose" w:date="2018-12-18T12:59:00Z">
          <w:pPr>
            <w:shd w:val="clear" w:color="auto" w:fill="FFFFFF"/>
            <w:spacing w:after="330" w:line="240" w:lineRule="auto"/>
            <w:textAlignment w:val="baseline"/>
          </w:pPr>
        </w:pPrChange>
      </w:pPr>
    </w:p>
    <w:p w:rsidR="00772BA3" w:rsidRPr="005A7106" w:rsidRDefault="00772BA3" w:rsidP="005A7106">
      <w:pPr>
        <w:rPr>
          <w:ins w:id="76" w:author="Timothy David Craggs" w:date="2018-12-18T11:27:00Z"/>
          <w:color w:val="FF0000"/>
          <w:rPrChange w:id="77" w:author="Ben Ambrose" w:date="2018-12-18T12:59:00Z">
            <w:rPr>
              <w:ins w:id="78" w:author="Timothy David Craggs" w:date="2018-12-18T11:27:00Z"/>
              <w:rFonts w:eastAsia="Times New Roman"/>
              <w:sz w:val="23"/>
              <w:szCs w:val="23"/>
            </w:rPr>
          </w:rPrChange>
        </w:rPr>
        <w:pPrChange w:id="79" w:author="Ben Ambrose" w:date="2018-12-18T12:59:00Z">
          <w:pPr>
            <w:shd w:val="clear" w:color="auto" w:fill="FFFFFF"/>
            <w:spacing w:after="330" w:line="240" w:lineRule="auto"/>
            <w:textAlignment w:val="baseline"/>
          </w:pPr>
        </w:pPrChange>
      </w:pPr>
    </w:p>
    <w:p w:rsidR="00772BA3" w:rsidRPr="005A7106" w:rsidRDefault="00772BA3" w:rsidP="005A7106">
      <w:pPr>
        <w:rPr>
          <w:color w:val="FF0000"/>
          <w:rPrChange w:id="80" w:author="Ben Ambrose" w:date="2018-12-18T12:59:00Z">
            <w:rPr>
              <w:rFonts w:eastAsia="Times New Roman"/>
              <w:sz w:val="23"/>
              <w:szCs w:val="23"/>
            </w:rPr>
          </w:rPrChange>
        </w:rPr>
        <w:pPrChange w:id="81" w:author="Ben Ambrose" w:date="2018-12-18T12:59:00Z">
          <w:pPr>
            <w:shd w:val="clear" w:color="auto" w:fill="FFFFFF"/>
            <w:spacing w:after="330" w:line="240" w:lineRule="auto"/>
            <w:textAlignment w:val="baseline"/>
          </w:pPr>
        </w:pPrChange>
      </w:pPr>
      <w:proofErr w:type="spellStart"/>
      <w:r w:rsidRPr="005A7106">
        <w:rPr>
          <w:color w:val="FF0000"/>
          <w:rPrChange w:id="82" w:author="Ben Ambrose" w:date="2018-12-18T12:59:00Z">
            <w:rPr>
              <w:rFonts w:eastAsia="Times New Roman"/>
              <w:sz w:val="23"/>
              <w:szCs w:val="23"/>
            </w:rPr>
          </w:rPrChange>
        </w:rPr>
        <w:t>smFRET</w:t>
      </w:r>
      <w:proofErr w:type="spellEnd"/>
      <w:r w:rsidRPr="005A7106">
        <w:rPr>
          <w:color w:val="FF0000"/>
          <w:rPrChange w:id="83" w:author="Ben Ambrose" w:date="2018-12-18T12:59:00Z">
            <w:rPr>
              <w:rFonts w:eastAsia="Times New Roman"/>
              <w:sz w:val="23"/>
              <w:szCs w:val="23"/>
            </w:rPr>
          </w:rPrChange>
        </w:rPr>
        <w:t xml:space="preserve"> techniques typically achieve the high signal to noise ration needed to detect single molecules by using a reduced detection volume. This can be done using total internal reflection (TIRFM) for immobilised </w:t>
      </w:r>
      <w:del w:id="84" w:author="Timothy David Craggs" w:date="2018-12-18T11:25:00Z">
        <w:r w:rsidRPr="005A7106" w:rsidDel="00772BA3">
          <w:rPr>
            <w:color w:val="FF0000"/>
            <w:rPrChange w:id="85" w:author="Ben Ambrose" w:date="2018-12-18T12:59:00Z">
              <w:rPr>
                <w:rFonts w:eastAsia="Times New Roman"/>
                <w:sz w:val="23"/>
                <w:szCs w:val="23"/>
              </w:rPr>
            </w:rPrChange>
          </w:rPr>
          <w:delText>particles</w:delText>
        </w:r>
      </w:del>
      <w:ins w:id="86" w:author="Timothy David Craggs" w:date="2018-12-18T11:25:00Z">
        <w:r w:rsidRPr="005A7106">
          <w:rPr>
            <w:color w:val="FF0000"/>
            <w:rPrChange w:id="87" w:author="Ben Ambrose" w:date="2018-12-18T12:59:00Z">
              <w:rPr>
                <w:rFonts w:eastAsia="Times New Roman"/>
                <w:sz w:val="23"/>
                <w:szCs w:val="23"/>
              </w:rPr>
            </w:rPrChange>
          </w:rPr>
          <w:t>molecules</w:t>
        </w:r>
      </w:ins>
      <w:r w:rsidRPr="005A7106">
        <w:rPr>
          <w:color w:val="FF0000"/>
          <w:rPrChange w:id="88" w:author="Ben Ambrose" w:date="2018-12-18T12:59:00Z">
            <w:rPr>
              <w:rFonts w:eastAsia="Times New Roman"/>
              <w:sz w:val="23"/>
              <w:szCs w:val="23"/>
            </w:rPr>
          </w:rPrChange>
        </w:rPr>
        <w:t xml:space="preserve">, or using a </w:t>
      </w:r>
      <w:del w:id="89" w:author="Timothy David Craggs" w:date="2018-12-18T11:25:00Z">
        <w:r w:rsidRPr="005A7106" w:rsidDel="00772BA3">
          <w:rPr>
            <w:color w:val="FF0000"/>
            <w:rPrChange w:id="90" w:author="Ben Ambrose" w:date="2018-12-18T12:59:00Z">
              <w:rPr>
                <w:rFonts w:eastAsia="Times New Roman"/>
                <w:sz w:val="23"/>
                <w:szCs w:val="23"/>
              </w:rPr>
            </w:rPrChange>
          </w:rPr>
          <w:delText xml:space="preserve">confocal </w:delText>
        </w:r>
      </w:del>
      <w:r w:rsidRPr="005A7106">
        <w:rPr>
          <w:color w:val="FF0000"/>
          <w:rPrChange w:id="91" w:author="Ben Ambrose" w:date="2018-12-18T12:59:00Z">
            <w:rPr>
              <w:rFonts w:eastAsia="Times New Roman"/>
              <w:sz w:val="23"/>
              <w:szCs w:val="23"/>
            </w:rPr>
          </w:rPrChange>
        </w:rPr>
        <w:t xml:space="preserve">diffraction limited spot for freely diffusing molecules as in the </w:t>
      </w:r>
      <w:proofErr w:type="spellStart"/>
      <w:r w:rsidRPr="005A7106">
        <w:rPr>
          <w:color w:val="FF0000"/>
          <w:rPrChange w:id="92" w:author="Ben Ambrose" w:date="2018-12-18T12:59:00Z">
            <w:rPr>
              <w:rFonts w:eastAsia="Times New Roman"/>
              <w:sz w:val="23"/>
              <w:szCs w:val="23"/>
            </w:rPr>
          </w:rPrChange>
        </w:rPr>
        <w:t>smfBox</w:t>
      </w:r>
      <w:proofErr w:type="spellEnd"/>
      <w:r w:rsidRPr="005A7106">
        <w:rPr>
          <w:color w:val="FF0000"/>
          <w:rPrChange w:id="93" w:author="Ben Ambrose" w:date="2018-12-18T12:59:00Z">
            <w:rPr>
              <w:rFonts w:eastAsia="Times New Roman"/>
              <w:sz w:val="23"/>
              <w:szCs w:val="23"/>
            </w:rPr>
          </w:rPrChange>
        </w:rPr>
        <w:t xml:space="preserve">. By alternating the </w:t>
      </w:r>
      <w:del w:id="94" w:author="Timothy David Craggs" w:date="2018-12-18T11:26:00Z">
        <w:r w:rsidRPr="005A7106" w:rsidDel="00772BA3">
          <w:rPr>
            <w:color w:val="FF0000"/>
            <w:rPrChange w:id="95" w:author="Ben Ambrose" w:date="2018-12-18T12:59:00Z">
              <w:rPr>
                <w:rFonts w:eastAsia="Times New Roman"/>
                <w:sz w:val="23"/>
                <w:szCs w:val="23"/>
              </w:rPr>
            </w:rPrChange>
          </w:rPr>
          <w:delText>wavelength of the laser used for excitation</w:delText>
        </w:r>
      </w:del>
      <w:ins w:id="96" w:author="Timothy David Craggs" w:date="2018-12-18T11:26:00Z">
        <w:r w:rsidRPr="005A7106">
          <w:rPr>
            <w:color w:val="FF0000"/>
            <w:rPrChange w:id="97" w:author="Ben Ambrose" w:date="2018-12-18T12:59:00Z">
              <w:rPr>
                <w:rFonts w:eastAsia="Times New Roman"/>
                <w:sz w:val="23"/>
                <w:szCs w:val="23"/>
              </w:rPr>
            </w:rPrChange>
          </w:rPr>
          <w:t>excitation laser</w:t>
        </w:r>
      </w:ins>
      <w:r w:rsidRPr="005A7106">
        <w:rPr>
          <w:color w:val="FF0000"/>
          <w:rPrChange w:id="98" w:author="Ben Ambrose" w:date="2018-12-18T12:59:00Z">
            <w:rPr>
              <w:rFonts w:eastAsia="Times New Roman"/>
              <w:sz w:val="23"/>
              <w:szCs w:val="23"/>
            </w:rPr>
          </w:rPrChange>
        </w:rPr>
        <w:t xml:space="preserve"> between donor </w:t>
      </w:r>
      <w:del w:id="99" w:author="Timothy David Craggs" w:date="2018-12-18T11:26:00Z">
        <w:r w:rsidRPr="005A7106" w:rsidDel="00772BA3">
          <w:rPr>
            <w:color w:val="FF0000"/>
            <w:rPrChange w:id="100" w:author="Ben Ambrose" w:date="2018-12-18T12:59:00Z">
              <w:rPr>
                <w:rFonts w:eastAsia="Times New Roman"/>
                <w:sz w:val="23"/>
                <w:szCs w:val="23"/>
              </w:rPr>
            </w:rPrChange>
          </w:rPr>
          <w:delText xml:space="preserve">excitation </w:delText>
        </w:r>
      </w:del>
      <w:r w:rsidRPr="005A7106">
        <w:rPr>
          <w:color w:val="FF0000"/>
          <w:rPrChange w:id="101" w:author="Ben Ambrose" w:date="2018-12-18T12:59:00Z">
            <w:rPr>
              <w:rFonts w:eastAsia="Times New Roman"/>
              <w:sz w:val="23"/>
              <w:szCs w:val="23"/>
            </w:rPr>
          </w:rPrChange>
        </w:rPr>
        <w:t xml:space="preserve">and </w:t>
      </w:r>
      <w:proofErr w:type="spellStart"/>
      <w:r w:rsidRPr="005A7106">
        <w:rPr>
          <w:color w:val="FF0000"/>
          <w:rPrChange w:id="102" w:author="Ben Ambrose" w:date="2018-12-18T12:59:00Z">
            <w:rPr>
              <w:rFonts w:eastAsia="Times New Roman"/>
              <w:sz w:val="23"/>
              <w:szCs w:val="23"/>
            </w:rPr>
          </w:rPrChange>
        </w:rPr>
        <w:t>acceptor</w:t>
      </w:r>
      <w:del w:id="103" w:author="Timothy David Craggs" w:date="2018-12-18T11:26:00Z">
        <w:r w:rsidRPr="005A7106" w:rsidDel="00772BA3">
          <w:rPr>
            <w:color w:val="FF0000"/>
            <w:rPrChange w:id="104" w:author="Ben Ambrose" w:date="2018-12-18T12:59:00Z">
              <w:rPr>
                <w:rFonts w:eastAsia="Times New Roman"/>
                <w:sz w:val="23"/>
                <w:szCs w:val="23"/>
              </w:rPr>
            </w:rPrChange>
          </w:rPr>
          <w:delText xml:space="preserve"> </w:delText>
        </w:r>
      </w:del>
      <w:ins w:id="105" w:author="Timothy David Craggs" w:date="2018-12-18T11:26:00Z">
        <w:r w:rsidRPr="005A7106">
          <w:rPr>
            <w:color w:val="FF0000"/>
            <w:rPrChange w:id="106" w:author="Ben Ambrose" w:date="2018-12-18T12:59:00Z">
              <w:rPr>
                <w:rFonts w:eastAsia="Times New Roman"/>
                <w:sz w:val="23"/>
                <w:szCs w:val="23"/>
              </w:rPr>
            </w:rPrChange>
          </w:rPr>
          <w:t>wavelegths</w:t>
        </w:r>
      </w:ins>
      <w:proofErr w:type="spellEnd"/>
      <w:del w:id="107" w:author="Timothy David Craggs" w:date="2018-12-18T11:26:00Z">
        <w:r w:rsidRPr="005A7106" w:rsidDel="00772BA3">
          <w:rPr>
            <w:color w:val="FF0000"/>
            <w:rPrChange w:id="108" w:author="Ben Ambrose" w:date="2018-12-18T12:59:00Z">
              <w:rPr>
                <w:rFonts w:eastAsia="Times New Roman"/>
                <w:sz w:val="23"/>
                <w:szCs w:val="23"/>
              </w:rPr>
            </w:rPrChange>
          </w:rPr>
          <w:delText>excitation</w:delText>
        </w:r>
      </w:del>
      <w:r w:rsidRPr="005A7106">
        <w:rPr>
          <w:color w:val="FF0000"/>
          <w:rPrChange w:id="109" w:author="Ben Ambrose" w:date="2018-12-18T12:59:00Z">
            <w:rPr>
              <w:rFonts w:eastAsia="Times New Roman"/>
              <w:sz w:val="23"/>
              <w:szCs w:val="23"/>
            </w:rPr>
          </w:rPrChange>
        </w:rPr>
        <w:t xml:space="preserve">, not only can FRET efficiency be measured (under donor excitation), but apparent dye </w:t>
      </w:r>
      <w:proofErr w:type="spellStart"/>
      <w:r w:rsidRPr="005A7106">
        <w:rPr>
          <w:color w:val="FF0000"/>
          <w:rPrChange w:id="110" w:author="Ben Ambrose" w:date="2018-12-18T12:59:00Z">
            <w:rPr>
              <w:rFonts w:eastAsia="Times New Roman"/>
              <w:sz w:val="23"/>
              <w:szCs w:val="23"/>
            </w:rPr>
          </w:rPrChange>
        </w:rPr>
        <w:t>stoichometry</w:t>
      </w:r>
      <w:proofErr w:type="spellEnd"/>
      <w:r w:rsidRPr="005A7106">
        <w:rPr>
          <w:color w:val="FF0000"/>
          <w:rPrChange w:id="111" w:author="Ben Ambrose" w:date="2018-12-18T12:59:00Z">
            <w:rPr>
              <w:rFonts w:eastAsia="Times New Roman"/>
              <w:sz w:val="23"/>
              <w:szCs w:val="23"/>
            </w:rPr>
          </w:rPrChange>
        </w:rPr>
        <w:t xml:space="preserve"> can also be accessed</w:t>
      </w:r>
      <w:del w:id="112" w:author="Timothy David Craggs" w:date="2018-12-18T11:26:00Z">
        <w:r w:rsidRPr="005A7106" w:rsidDel="00772BA3">
          <w:rPr>
            <w:color w:val="FF0000"/>
            <w:rPrChange w:id="113" w:author="Ben Ambrose" w:date="2018-12-18T12:59:00Z">
              <w:rPr>
                <w:rFonts w:eastAsia="Times New Roman"/>
                <w:sz w:val="23"/>
                <w:szCs w:val="23"/>
              </w:rPr>
            </w:rPrChange>
          </w:rPr>
          <w:delText xml:space="preserve"> (acceptor excitation)</w:delText>
        </w:r>
      </w:del>
      <w:r w:rsidRPr="005A7106">
        <w:rPr>
          <w:color w:val="FF0000"/>
          <w:rPrChange w:id="114" w:author="Ben Ambrose" w:date="2018-12-18T12:59:00Z">
            <w:rPr>
              <w:rFonts w:eastAsia="Times New Roman"/>
              <w:sz w:val="23"/>
              <w:szCs w:val="23"/>
            </w:rPr>
          </w:rPrChange>
        </w:rPr>
        <w:t>. In this way, a low FRET efficiency molecule can easily be distinguished from a donor in the absence of an acceptor</w:t>
      </w:r>
      <w:ins w:id="115" w:author="Timothy David Craggs" w:date="2018-12-18T11:27:00Z">
        <w:r w:rsidRPr="005A7106">
          <w:rPr>
            <w:color w:val="FF0000"/>
            <w:rPrChange w:id="116" w:author="Ben Ambrose" w:date="2018-12-18T12:59:00Z">
              <w:rPr>
                <w:rFonts w:eastAsia="Times New Roman"/>
                <w:sz w:val="23"/>
                <w:szCs w:val="23"/>
              </w:rPr>
            </w:rPrChange>
          </w:rPr>
          <w:t xml:space="preserve">, which may arise from incomplete labelling or </w:t>
        </w:r>
        <w:proofErr w:type="spellStart"/>
        <w:r w:rsidRPr="005A7106">
          <w:rPr>
            <w:color w:val="FF0000"/>
            <w:rPrChange w:id="117" w:author="Ben Ambrose" w:date="2018-12-18T12:59:00Z">
              <w:rPr>
                <w:rFonts w:eastAsia="Times New Roman"/>
                <w:sz w:val="23"/>
                <w:szCs w:val="23"/>
              </w:rPr>
            </w:rPrChange>
          </w:rPr>
          <w:t>photobleaching</w:t>
        </w:r>
      </w:ins>
      <w:proofErr w:type="spellEnd"/>
      <w:del w:id="118" w:author="Timothy David Craggs" w:date="2018-12-18T11:26:00Z">
        <w:r w:rsidRPr="005A7106" w:rsidDel="00772BA3">
          <w:rPr>
            <w:color w:val="FF0000"/>
            <w:rPrChange w:id="119" w:author="Ben Ambrose" w:date="2018-12-18T12:59:00Z">
              <w:rPr>
                <w:rFonts w:eastAsia="Times New Roman"/>
                <w:sz w:val="23"/>
                <w:szCs w:val="23"/>
              </w:rPr>
            </w:rPrChange>
          </w:rPr>
          <w:delText>.</w:delText>
        </w:r>
      </w:del>
    </w:p>
    <w:p w:rsidR="00310BE3" w:rsidRPr="0039164F" w:rsidRDefault="00772BA3" w:rsidP="00D05994">
      <w:pPr>
        <w:rPr>
          <w:ins w:id="120" w:author="Timothy David Craggs" w:date="2018-12-18T12:03:00Z"/>
          <w:rFonts w:ascii="Helvetica" w:hAnsi="Helvetica" w:cs="Helvetica"/>
          <w:color w:val="FF0000"/>
          <w:sz w:val="18"/>
          <w:szCs w:val="18"/>
          <w:shd w:val="clear" w:color="auto" w:fill="FFFFFF"/>
          <w:rPrChange w:id="121" w:author="Ben Ambrose" w:date="2018-12-18T14:49:00Z">
            <w:rPr>
              <w:ins w:id="122" w:author="Timothy David Craggs" w:date="2018-12-18T12:03:00Z"/>
              <w:rFonts w:ascii="Helvetica" w:hAnsi="Helvetica" w:cs="Helvetica"/>
              <w:color w:val="030303"/>
              <w:sz w:val="18"/>
              <w:szCs w:val="18"/>
              <w:shd w:val="clear" w:color="auto" w:fill="FFFFFF"/>
            </w:rPr>
          </w:rPrChange>
        </w:rPr>
      </w:pPr>
      <w:ins w:id="123" w:author="Timothy David Craggs" w:date="2018-12-18T11:32:00Z">
        <w:r>
          <w:rPr>
            <w:rStyle w:val="Strong"/>
            <w:rFonts w:ascii="Helvetica" w:hAnsi="Helvetica" w:cs="Helvetica"/>
            <w:color w:val="030303"/>
            <w:sz w:val="18"/>
            <w:szCs w:val="18"/>
            <w:bdr w:val="none" w:sz="0" w:space="0" w:color="auto" w:frame="1"/>
          </w:rPr>
          <w:t>Fig 3.</w:t>
        </w:r>
        <w:r>
          <w:rPr>
            <w:rFonts w:ascii="Helvetica" w:hAnsi="Helvetica" w:cs="Helvetica"/>
            <w:color w:val="030303"/>
            <w:sz w:val="18"/>
            <w:szCs w:val="18"/>
            <w:shd w:val="clear" w:color="auto" w:fill="FFFFFF"/>
          </w:rPr>
          <w:t> </w:t>
        </w:r>
        <w:r w:rsidRPr="0039164F">
          <w:rPr>
            <w:rFonts w:ascii="Helvetica" w:hAnsi="Helvetica" w:cs="Helvetica"/>
            <w:color w:val="FF0000"/>
            <w:sz w:val="18"/>
            <w:szCs w:val="18"/>
            <w:shd w:val="clear" w:color="auto" w:fill="FFFFFF"/>
            <w:rPrChange w:id="124" w:author="Ben Ambrose" w:date="2018-12-18T14:49:00Z">
              <w:rPr>
                <w:rFonts w:ascii="Helvetica" w:hAnsi="Helvetica" w:cs="Helvetica"/>
                <w:color w:val="030303"/>
                <w:sz w:val="18"/>
                <w:szCs w:val="18"/>
                <w:shd w:val="clear" w:color="auto" w:fill="FFFFFF"/>
              </w:rPr>
            </w:rPrChange>
          </w:rPr>
          <w:t>Schematic of how accurate FRET works. </w:t>
        </w:r>
        <w:del w:id="125" w:author="Ben Ambrose" w:date="2018-12-18T14:47:00Z">
          <w:r w:rsidRPr="0039164F" w:rsidDel="0039164F">
            <w:rPr>
              <w:rStyle w:val="Strong"/>
              <w:rFonts w:ascii="Helvetica" w:hAnsi="Helvetica" w:cs="Helvetica"/>
              <w:color w:val="FF0000"/>
              <w:sz w:val="18"/>
              <w:szCs w:val="18"/>
              <w:bdr w:val="none" w:sz="0" w:space="0" w:color="auto" w:frame="1"/>
              <w:rPrChange w:id="126" w:author="Ben Ambrose" w:date="2018-12-18T14:49:00Z">
                <w:rPr>
                  <w:rStyle w:val="Strong"/>
                  <w:rFonts w:ascii="Helvetica" w:hAnsi="Helvetica" w:cs="Helvetica"/>
                  <w:color w:val="030303"/>
                  <w:sz w:val="18"/>
                  <w:szCs w:val="18"/>
                  <w:bdr w:val="none" w:sz="0" w:space="0" w:color="auto" w:frame="1"/>
                </w:rPr>
              </w:rPrChange>
            </w:rPr>
            <w:delText>3</w:delText>
          </w:r>
        </w:del>
        <w:r w:rsidRPr="0039164F">
          <w:rPr>
            <w:rStyle w:val="Strong"/>
            <w:rFonts w:ascii="Helvetica" w:hAnsi="Helvetica" w:cs="Helvetica"/>
            <w:color w:val="FF0000"/>
            <w:sz w:val="18"/>
            <w:szCs w:val="18"/>
            <w:bdr w:val="none" w:sz="0" w:space="0" w:color="auto" w:frame="1"/>
            <w:rPrChange w:id="127" w:author="Ben Ambrose" w:date="2018-12-18T14:49:00Z">
              <w:rPr>
                <w:rStyle w:val="Strong"/>
                <w:rFonts w:ascii="Helvetica" w:hAnsi="Helvetica" w:cs="Helvetica"/>
                <w:color w:val="030303"/>
                <w:sz w:val="18"/>
                <w:szCs w:val="18"/>
                <w:bdr w:val="none" w:sz="0" w:space="0" w:color="auto" w:frame="1"/>
              </w:rPr>
            </w:rPrChange>
          </w:rPr>
          <w:t>a.</w:t>
        </w:r>
        <w:r w:rsidRPr="0039164F">
          <w:rPr>
            <w:rFonts w:ascii="Helvetica" w:hAnsi="Helvetica" w:cs="Helvetica"/>
            <w:color w:val="FF0000"/>
            <w:sz w:val="18"/>
            <w:szCs w:val="18"/>
            <w:shd w:val="clear" w:color="auto" w:fill="FFFFFF"/>
            <w:rPrChange w:id="128" w:author="Ben Ambrose" w:date="2018-12-18T14:49:00Z">
              <w:rPr>
                <w:rFonts w:ascii="Helvetica" w:hAnsi="Helvetica" w:cs="Helvetica"/>
                <w:color w:val="030303"/>
                <w:sz w:val="18"/>
                <w:szCs w:val="18"/>
                <w:shd w:val="clear" w:color="auto" w:fill="FFFFFF"/>
              </w:rPr>
            </w:rPrChange>
          </w:rPr>
          <w:t> The ideal situation; the donor is excited by a laser and emission is separately detected from both the donor and acceptor with equal efficiency. </w:t>
        </w:r>
        <w:del w:id="129" w:author="Ben Ambrose" w:date="2018-12-18T14:47:00Z">
          <w:r w:rsidRPr="0039164F" w:rsidDel="0039164F">
            <w:rPr>
              <w:rStyle w:val="Strong"/>
              <w:rFonts w:ascii="Helvetica" w:hAnsi="Helvetica" w:cs="Helvetica"/>
              <w:color w:val="FF0000"/>
              <w:sz w:val="18"/>
              <w:szCs w:val="18"/>
              <w:bdr w:val="none" w:sz="0" w:space="0" w:color="auto" w:frame="1"/>
              <w:rPrChange w:id="130" w:author="Ben Ambrose" w:date="2018-12-18T14:49:00Z">
                <w:rPr>
                  <w:rStyle w:val="Strong"/>
                  <w:rFonts w:ascii="Helvetica" w:hAnsi="Helvetica" w:cs="Helvetica"/>
                  <w:color w:val="030303"/>
                  <w:sz w:val="18"/>
                  <w:szCs w:val="18"/>
                  <w:bdr w:val="none" w:sz="0" w:space="0" w:color="auto" w:frame="1"/>
                </w:rPr>
              </w:rPrChange>
            </w:rPr>
            <w:delText>3</w:delText>
          </w:r>
        </w:del>
        <w:r w:rsidRPr="0039164F">
          <w:rPr>
            <w:rStyle w:val="Strong"/>
            <w:rFonts w:ascii="Helvetica" w:hAnsi="Helvetica" w:cs="Helvetica"/>
            <w:color w:val="FF0000"/>
            <w:sz w:val="18"/>
            <w:szCs w:val="18"/>
            <w:bdr w:val="none" w:sz="0" w:space="0" w:color="auto" w:frame="1"/>
            <w:rPrChange w:id="131" w:author="Ben Ambrose" w:date="2018-12-18T14:49:00Z">
              <w:rPr>
                <w:rStyle w:val="Strong"/>
                <w:rFonts w:ascii="Helvetica" w:hAnsi="Helvetica" w:cs="Helvetica"/>
                <w:color w:val="030303"/>
                <w:sz w:val="18"/>
                <w:szCs w:val="18"/>
                <w:bdr w:val="none" w:sz="0" w:space="0" w:color="auto" w:frame="1"/>
              </w:rPr>
            </w:rPrChange>
          </w:rPr>
          <w:t>b.</w:t>
        </w:r>
        <w:r w:rsidRPr="0039164F">
          <w:rPr>
            <w:rFonts w:ascii="Helvetica" w:hAnsi="Helvetica" w:cs="Helvetica"/>
            <w:color w:val="FF0000"/>
            <w:sz w:val="18"/>
            <w:szCs w:val="18"/>
            <w:shd w:val="clear" w:color="auto" w:fill="FFFFFF"/>
            <w:rPrChange w:id="132" w:author="Ben Ambrose" w:date="2018-12-18T14:49:00Z">
              <w:rPr>
                <w:rFonts w:ascii="Helvetica" w:hAnsi="Helvetica" w:cs="Helvetica"/>
                <w:color w:val="030303"/>
                <w:sz w:val="18"/>
                <w:szCs w:val="18"/>
                <w:shd w:val="clear" w:color="auto" w:fill="FFFFFF"/>
              </w:rPr>
            </w:rPrChange>
          </w:rPr>
          <w:t> The problem; the acceptor can be directly excited by the laser due to the shorter wavelength tail of its absorption spectrum and the donor can leak emission into the acceptor detection channel due to the longer wavelength tail of its fluorescence spectrum. Furthermore, detection efficiencies and quantum yields are not equal. </w:t>
        </w:r>
        <w:del w:id="133" w:author="Ben Ambrose" w:date="2018-12-18T14:47:00Z">
          <w:r w:rsidRPr="0039164F" w:rsidDel="0039164F">
            <w:rPr>
              <w:rStyle w:val="Strong"/>
              <w:rFonts w:ascii="Helvetica" w:hAnsi="Helvetica" w:cs="Helvetica"/>
              <w:color w:val="FF0000"/>
              <w:sz w:val="18"/>
              <w:szCs w:val="18"/>
              <w:bdr w:val="none" w:sz="0" w:space="0" w:color="auto" w:frame="1"/>
              <w:rPrChange w:id="134" w:author="Ben Ambrose" w:date="2018-12-18T14:49:00Z">
                <w:rPr>
                  <w:rStyle w:val="Strong"/>
                  <w:rFonts w:ascii="Helvetica" w:hAnsi="Helvetica" w:cs="Helvetica"/>
                  <w:color w:val="030303"/>
                  <w:sz w:val="18"/>
                  <w:szCs w:val="18"/>
                  <w:bdr w:val="none" w:sz="0" w:space="0" w:color="auto" w:frame="1"/>
                </w:rPr>
              </w:rPrChange>
            </w:rPr>
            <w:delText>3</w:delText>
          </w:r>
        </w:del>
        <w:r w:rsidRPr="0039164F">
          <w:rPr>
            <w:rStyle w:val="Strong"/>
            <w:rFonts w:ascii="Helvetica" w:hAnsi="Helvetica" w:cs="Helvetica"/>
            <w:color w:val="FF0000"/>
            <w:sz w:val="18"/>
            <w:szCs w:val="18"/>
            <w:bdr w:val="none" w:sz="0" w:space="0" w:color="auto" w:frame="1"/>
            <w:rPrChange w:id="135" w:author="Ben Ambrose" w:date="2018-12-18T14:49:00Z">
              <w:rPr>
                <w:rStyle w:val="Strong"/>
                <w:rFonts w:ascii="Helvetica" w:hAnsi="Helvetica" w:cs="Helvetica"/>
                <w:color w:val="030303"/>
                <w:sz w:val="18"/>
                <w:szCs w:val="18"/>
                <w:bdr w:val="none" w:sz="0" w:space="0" w:color="auto" w:frame="1"/>
              </w:rPr>
            </w:rPrChange>
          </w:rPr>
          <w:t>c.</w:t>
        </w:r>
        <w:r w:rsidRPr="0039164F">
          <w:rPr>
            <w:rFonts w:ascii="Helvetica" w:hAnsi="Helvetica" w:cs="Helvetica"/>
            <w:color w:val="FF0000"/>
            <w:sz w:val="18"/>
            <w:szCs w:val="18"/>
            <w:shd w:val="clear" w:color="auto" w:fill="FFFFFF"/>
            <w:rPrChange w:id="136" w:author="Ben Ambrose" w:date="2018-12-18T14:49:00Z">
              <w:rPr>
                <w:rFonts w:ascii="Helvetica" w:hAnsi="Helvetica" w:cs="Helvetica"/>
                <w:color w:val="030303"/>
                <w:sz w:val="18"/>
                <w:szCs w:val="18"/>
                <w:shd w:val="clear" w:color="auto" w:fill="FFFFFF"/>
              </w:rPr>
            </w:rPrChange>
          </w:rPr>
          <w:t xml:space="preserve"> The solution; </w:t>
        </w:r>
      </w:ins>
      <w:ins w:id="137" w:author="Timothy David Craggs" w:date="2018-12-18T11:35:00Z">
        <w:r w:rsidR="00D05994" w:rsidRPr="0039164F">
          <w:rPr>
            <w:rFonts w:ascii="Helvetica" w:hAnsi="Helvetica" w:cs="Helvetica"/>
            <w:color w:val="FF0000"/>
            <w:sz w:val="18"/>
            <w:szCs w:val="18"/>
            <w:shd w:val="clear" w:color="auto" w:fill="FFFFFF"/>
            <w:rPrChange w:id="138" w:author="Ben Ambrose" w:date="2018-12-18T14:49:00Z">
              <w:rPr>
                <w:rFonts w:ascii="Helvetica" w:hAnsi="Helvetica" w:cs="Helvetica"/>
                <w:color w:val="030303"/>
                <w:sz w:val="18"/>
                <w:szCs w:val="18"/>
                <w:shd w:val="clear" w:color="auto" w:fill="FFFFFF"/>
              </w:rPr>
            </w:rPrChange>
          </w:rPr>
          <w:t xml:space="preserve">in </w:t>
        </w:r>
      </w:ins>
      <w:ins w:id="139" w:author="Timothy David Craggs" w:date="2018-12-18T11:36:00Z">
        <w:r w:rsidR="00D05994" w:rsidRPr="0039164F">
          <w:rPr>
            <w:rFonts w:ascii="Helvetica" w:hAnsi="Helvetica" w:cs="Helvetica"/>
            <w:color w:val="FF0000"/>
            <w:sz w:val="18"/>
            <w:szCs w:val="18"/>
            <w:shd w:val="clear" w:color="auto" w:fill="FFFFFF"/>
            <w:rPrChange w:id="140" w:author="Ben Ambrose" w:date="2018-12-18T14:49:00Z">
              <w:rPr>
                <w:rFonts w:ascii="Helvetica" w:hAnsi="Helvetica" w:cs="Helvetica"/>
                <w:color w:val="030303"/>
                <w:sz w:val="18"/>
                <w:szCs w:val="18"/>
                <w:shd w:val="clear" w:color="auto" w:fill="FFFFFF"/>
              </w:rPr>
            </w:rPrChange>
          </w:rPr>
          <w:t>addition</w:t>
        </w:r>
      </w:ins>
      <w:ins w:id="141" w:author="Timothy David Craggs" w:date="2018-12-18T11:35:00Z">
        <w:r w:rsidR="00D05994" w:rsidRPr="0039164F">
          <w:rPr>
            <w:rFonts w:ascii="Helvetica" w:hAnsi="Helvetica" w:cs="Helvetica"/>
            <w:color w:val="FF0000"/>
            <w:sz w:val="18"/>
            <w:szCs w:val="18"/>
            <w:shd w:val="clear" w:color="auto" w:fill="FFFFFF"/>
            <w:rPrChange w:id="142" w:author="Ben Ambrose" w:date="2018-12-18T14:49:00Z">
              <w:rPr>
                <w:rFonts w:ascii="Helvetica" w:hAnsi="Helvetica" w:cs="Helvetica"/>
                <w:color w:val="030303"/>
                <w:sz w:val="18"/>
                <w:szCs w:val="18"/>
                <w:shd w:val="clear" w:color="auto" w:fill="FFFFFF"/>
              </w:rPr>
            </w:rPrChange>
          </w:rPr>
          <w:t xml:space="preserve"> </w:t>
        </w:r>
      </w:ins>
      <w:ins w:id="143" w:author="Timothy David Craggs" w:date="2018-12-18T11:36:00Z">
        <w:r w:rsidR="00D05994" w:rsidRPr="0039164F">
          <w:rPr>
            <w:rFonts w:ascii="Helvetica" w:hAnsi="Helvetica" w:cs="Helvetica"/>
            <w:color w:val="FF0000"/>
            <w:sz w:val="18"/>
            <w:szCs w:val="18"/>
            <w:shd w:val="clear" w:color="auto" w:fill="FFFFFF"/>
            <w:rPrChange w:id="144" w:author="Ben Ambrose" w:date="2018-12-18T14:49:00Z">
              <w:rPr>
                <w:rFonts w:ascii="Helvetica" w:hAnsi="Helvetica" w:cs="Helvetica"/>
                <w:color w:val="030303"/>
                <w:sz w:val="18"/>
                <w:szCs w:val="18"/>
                <w:shd w:val="clear" w:color="auto" w:fill="FFFFFF"/>
              </w:rPr>
            </w:rPrChange>
          </w:rPr>
          <w:t xml:space="preserve">to exciting the donor, </w:t>
        </w:r>
      </w:ins>
      <w:ins w:id="145" w:author="Timothy David Craggs" w:date="2018-12-18T11:32:00Z">
        <w:r w:rsidRPr="0039164F">
          <w:rPr>
            <w:rFonts w:ascii="Helvetica" w:hAnsi="Helvetica" w:cs="Helvetica"/>
            <w:color w:val="FF0000"/>
            <w:sz w:val="18"/>
            <w:szCs w:val="18"/>
            <w:shd w:val="clear" w:color="auto" w:fill="FFFFFF"/>
            <w:rPrChange w:id="146" w:author="Ben Ambrose" w:date="2018-12-18T14:49:00Z">
              <w:rPr>
                <w:rFonts w:ascii="Helvetica" w:hAnsi="Helvetica" w:cs="Helvetica"/>
                <w:color w:val="030303"/>
                <w:sz w:val="18"/>
                <w:szCs w:val="18"/>
                <w:shd w:val="clear" w:color="auto" w:fill="FFFFFF"/>
              </w:rPr>
            </w:rPrChange>
          </w:rPr>
          <w:t xml:space="preserve">the acceptor is </w:t>
        </w:r>
      </w:ins>
      <w:ins w:id="147" w:author="Timothy David Craggs" w:date="2018-12-18T11:36:00Z">
        <w:r w:rsidR="00D05994" w:rsidRPr="0039164F">
          <w:rPr>
            <w:rFonts w:ascii="Helvetica" w:hAnsi="Helvetica" w:cs="Helvetica"/>
            <w:color w:val="FF0000"/>
            <w:sz w:val="18"/>
            <w:szCs w:val="18"/>
            <w:shd w:val="clear" w:color="auto" w:fill="FFFFFF"/>
            <w:rPrChange w:id="148" w:author="Ben Ambrose" w:date="2018-12-18T14:49:00Z">
              <w:rPr>
                <w:rFonts w:ascii="Helvetica" w:hAnsi="Helvetica" w:cs="Helvetica"/>
                <w:color w:val="030303"/>
                <w:sz w:val="18"/>
                <w:szCs w:val="18"/>
                <w:shd w:val="clear" w:color="auto" w:fill="FFFFFF"/>
              </w:rPr>
            </w:rPrChange>
          </w:rPr>
          <w:t xml:space="preserve">also </w:t>
        </w:r>
      </w:ins>
      <w:ins w:id="149" w:author="Timothy David Craggs" w:date="2018-12-18T11:32:00Z">
        <w:r w:rsidRPr="0039164F">
          <w:rPr>
            <w:rFonts w:ascii="Helvetica" w:hAnsi="Helvetica" w:cs="Helvetica"/>
            <w:color w:val="FF0000"/>
            <w:sz w:val="18"/>
            <w:szCs w:val="18"/>
            <w:shd w:val="clear" w:color="auto" w:fill="FFFFFF"/>
            <w:rPrChange w:id="150" w:author="Ben Ambrose" w:date="2018-12-18T14:49:00Z">
              <w:rPr>
                <w:rFonts w:ascii="Helvetica" w:hAnsi="Helvetica" w:cs="Helvetica"/>
                <w:color w:val="030303"/>
                <w:sz w:val="18"/>
                <w:szCs w:val="18"/>
                <w:shd w:val="clear" w:color="auto" w:fill="FFFFFF"/>
              </w:rPr>
            </w:rPrChange>
          </w:rPr>
          <w:t xml:space="preserve">excited </w:t>
        </w:r>
      </w:ins>
      <w:ins w:id="151" w:author="Timothy David Craggs" w:date="2018-12-18T11:35:00Z">
        <w:r w:rsidRPr="0039164F">
          <w:rPr>
            <w:rFonts w:ascii="Helvetica" w:hAnsi="Helvetica" w:cs="Helvetica"/>
            <w:color w:val="FF0000"/>
            <w:sz w:val="18"/>
            <w:szCs w:val="18"/>
            <w:shd w:val="clear" w:color="auto" w:fill="FFFFFF"/>
            <w:rPrChange w:id="152" w:author="Ben Ambrose" w:date="2018-12-18T14:49:00Z">
              <w:rPr>
                <w:rFonts w:ascii="Helvetica" w:hAnsi="Helvetica" w:cs="Helvetica"/>
                <w:color w:val="030303"/>
                <w:sz w:val="18"/>
                <w:szCs w:val="18"/>
                <w:shd w:val="clear" w:color="auto" w:fill="FFFFFF"/>
              </w:rPr>
            </w:rPrChange>
          </w:rPr>
          <w:t>(</w:t>
        </w:r>
      </w:ins>
      <w:ins w:id="153" w:author="Timothy David Craggs" w:date="2018-12-18T11:34:00Z">
        <w:r w:rsidRPr="0039164F">
          <w:rPr>
            <w:rFonts w:ascii="Helvetica" w:hAnsi="Helvetica" w:cs="Helvetica"/>
            <w:color w:val="FF0000"/>
            <w:sz w:val="18"/>
            <w:szCs w:val="18"/>
            <w:shd w:val="clear" w:color="auto" w:fill="FFFFFF"/>
            <w:rPrChange w:id="154" w:author="Ben Ambrose" w:date="2018-12-18T14:49:00Z">
              <w:rPr>
                <w:rFonts w:ascii="Helvetica" w:hAnsi="Helvetica" w:cs="Helvetica"/>
                <w:color w:val="030303"/>
                <w:sz w:val="18"/>
                <w:szCs w:val="18"/>
                <w:shd w:val="clear" w:color="auto" w:fill="FFFFFF"/>
              </w:rPr>
            </w:rPrChange>
          </w:rPr>
          <w:t xml:space="preserve">at a longer </w:t>
        </w:r>
      </w:ins>
      <w:ins w:id="155" w:author="Timothy David Craggs" w:date="2018-12-18T11:35:00Z">
        <w:r w:rsidRPr="0039164F">
          <w:rPr>
            <w:rFonts w:ascii="Helvetica" w:hAnsi="Helvetica" w:cs="Helvetica"/>
            <w:color w:val="FF0000"/>
            <w:sz w:val="18"/>
            <w:szCs w:val="18"/>
            <w:shd w:val="clear" w:color="auto" w:fill="FFFFFF"/>
            <w:rPrChange w:id="156" w:author="Ben Ambrose" w:date="2018-12-18T14:49:00Z">
              <w:rPr>
                <w:rFonts w:ascii="Helvetica" w:hAnsi="Helvetica" w:cs="Helvetica"/>
                <w:color w:val="030303"/>
                <w:sz w:val="18"/>
                <w:szCs w:val="18"/>
                <w:shd w:val="clear" w:color="auto" w:fill="FFFFFF"/>
              </w:rPr>
            </w:rPrChange>
          </w:rPr>
          <w:t>wavelength)</w:t>
        </w:r>
      </w:ins>
      <w:ins w:id="157" w:author="Timothy David Craggs" w:date="2018-12-18T11:32:00Z">
        <w:r w:rsidRPr="0039164F">
          <w:rPr>
            <w:rFonts w:ascii="Helvetica" w:hAnsi="Helvetica" w:cs="Helvetica"/>
            <w:color w:val="FF0000"/>
            <w:sz w:val="18"/>
            <w:szCs w:val="18"/>
            <w:shd w:val="clear" w:color="auto" w:fill="FFFFFF"/>
            <w:rPrChange w:id="158" w:author="Ben Ambrose" w:date="2018-12-18T14:49:00Z">
              <w:rPr>
                <w:rFonts w:ascii="Helvetica" w:hAnsi="Helvetica" w:cs="Helvetica"/>
                <w:color w:val="030303"/>
                <w:sz w:val="18"/>
                <w:szCs w:val="18"/>
                <w:shd w:val="clear" w:color="auto" w:fill="FFFFFF"/>
              </w:rPr>
            </w:rPrChange>
          </w:rPr>
          <w:t xml:space="preserve"> to distinguish</w:t>
        </w:r>
      </w:ins>
      <w:ins w:id="159" w:author="Timothy David Craggs" w:date="2018-12-18T11:35:00Z">
        <w:r w:rsidRPr="0039164F">
          <w:rPr>
            <w:rFonts w:ascii="Helvetica" w:hAnsi="Helvetica" w:cs="Helvetica"/>
            <w:color w:val="FF0000"/>
            <w:sz w:val="18"/>
            <w:szCs w:val="18"/>
            <w:shd w:val="clear" w:color="auto" w:fill="FFFFFF"/>
            <w:rPrChange w:id="160" w:author="Ben Ambrose" w:date="2018-12-18T14:49:00Z">
              <w:rPr>
                <w:rFonts w:ascii="Helvetica" w:hAnsi="Helvetica" w:cs="Helvetica"/>
                <w:color w:val="030303"/>
                <w:sz w:val="18"/>
                <w:szCs w:val="18"/>
                <w:shd w:val="clear" w:color="auto" w:fill="FFFFFF"/>
              </w:rPr>
            </w:rPrChange>
          </w:rPr>
          <w:t xml:space="preserve"> the</w:t>
        </w:r>
      </w:ins>
      <w:ins w:id="161" w:author="Timothy David Craggs" w:date="2018-12-18T11:32:00Z">
        <w:r w:rsidRPr="0039164F">
          <w:rPr>
            <w:rFonts w:ascii="Helvetica" w:hAnsi="Helvetica" w:cs="Helvetica"/>
            <w:color w:val="FF0000"/>
            <w:sz w:val="18"/>
            <w:szCs w:val="18"/>
            <w:shd w:val="clear" w:color="auto" w:fill="FFFFFF"/>
            <w:rPrChange w:id="162" w:author="Ben Ambrose" w:date="2018-12-18T14:49:00Z">
              <w:rPr>
                <w:rFonts w:ascii="Helvetica" w:hAnsi="Helvetica" w:cs="Helvetica"/>
                <w:color w:val="030303"/>
                <w:sz w:val="18"/>
                <w:szCs w:val="18"/>
                <w:shd w:val="clear" w:color="auto" w:fill="FFFFFF"/>
              </w:rPr>
            </w:rPrChange>
          </w:rPr>
          <w:t xml:space="preserve"> presence of either dye and gain access to comparable quantities to calc</w:t>
        </w:r>
        <w:r w:rsidR="00D05994" w:rsidRPr="0039164F">
          <w:rPr>
            <w:rFonts w:ascii="Helvetica" w:hAnsi="Helvetica" w:cs="Helvetica"/>
            <w:color w:val="FF0000"/>
            <w:sz w:val="18"/>
            <w:szCs w:val="18"/>
            <w:shd w:val="clear" w:color="auto" w:fill="FFFFFF"/>
            <w:rPrChange w:id="163" w:author="Ben Ambrose" w:date="2018-12-18T14:49:00Z">
              <w:rPr>
                <w:rFonts w:ascii="Helvetica" w:hAnsi="Helvetica" w:cs="Helvetica"/>
                <w:color w:val="030303"/>
                <w:sz w:val="18"/>
                <w:szCs w:val="18"/>
                <w:shd w:val="clear" w:color="auto" w:fill="FFFFFF"/>
              </w:rPr>
            </w:rPrChange>
          </w:rPr>
          <w:t xml:space="preserve">ulate correction factors. </w:t>
        </w:r>
      </w:ins>
      <w:ins w:id="164" w:author="Timothy David Craggs" w:date="2018-12-18T11:38:00Z">
        <w:r w:rsidR="00D05994" w:rsidRPr="0039164F">
          <w:rPr>
            <w:rFonts w:ascii="Helvetica" w:hAnsi="Helvetica" w:cs="Helvetica"/>
            <w:color w:val="FF0000"/>
            <w:sz w:val="18"/>
            <w:szCs w:val="18"/>
            <w:shd w:val="clear" w:color="auto" w:fill="FFFFFF"/>
            <w:rPrChange w:id="165" w:author="Ben Ambrose" w:date="2018-12-18T14:49:00Z">
              <w:rPr>
                <w:rFonts w:ascii="Helvetica" w:hAnsi="Helvetica" w:cs="Helvetica"/>
                <w:color w:val="030303"/>
                <w:sz w:val="18"/>
                <w:szCs w:val="18"/>
                <w:shd w:val="clear" w:color="auto" w:fill="FFFFFF"/>
              </w:rPr>
            </w:rPrChange>
          </w:rPr>
          <w:t xml:space="preserve">The amount of direct excitation of the acceptor </w:t>
        </w:r>
      </w:ins>
      <w:ins w:id="166" w:author="Timothy David Craggs" w:date="2018-12-18T11:39:00Z">
        <w:r w:rsidR="00D05994" w:rsidRPr="0039164F">
          <w:rPr>
            <w:rFonts w:ascii="Helvetica" w:hAnsi="Helvetica" w:cs="Helvetica"/>
            <w:color w:val="FF0000"/>
            <w:sz w:val="18"/>
            <w:szCs w:val="18"/>
            <w:shd w:val="clear" w:color="auto" w:fill="FFFFFF"/>
            <w:rPrChange w:id="167" w:author="Ben Ambrose" w:date="2018-12-18T14:49:00Z">
              <w:rPr>
                <w:rFonts w:ascii="Helvetica" w:hAnsi="Helvetica" w:cs="Helvetica"/>
                <w:color w:val="030303"/>
                <w:sz w:val="18"/>
                <w:szCs w:val="18"/>
                <w:shd w:val="clear" w:color="auto" w:fill="FFFFFF"/>
              </w:rPr>
            </w:rPrChange>
          </w:rPr>
          <w:t>with the donor excitation laser is corrected for by Delta</w:t>
        </w:r>
      </w:ins>
      <w:ins w:id="168" w:author="Timothy David Craggs" w:date="2018-12-18T11:32:00Z">
        <w:r w:rsidRPr="0039164F">
          <w:rPr>
            <w:rFonts w:ascii="Helvetica" w:hAnsi="Helvetica" w:cs="Helvetica"/>
            <w:color w:val="FF0000"/>
            <w:sz w:val="18"/>
            <w:szCs w:val="18"/>
            <w:shd w:val="clear" w:color="auto" w:fill="FFFFFF"/>
            <w:rPrChange w:id="169" w:author="Ben Ambrose" w:date="2018-12-18T14:49:00Z">
              <w:rPr>
                <w:rFonts w:ascii="Helvetica" w:hAnsi="Helvetica" w:cs="Helvetica"/>
                <w:color w:val="030303"/>
                <w:sz w:val="18"/>
                <w:szCs w:val="18"/>
                <w:shd w:val="clear" w:color="auto" w:fill="FFFFFF"/>
              </w:rPr>
            </w:rPrChange>
          </w:rPr>
          <w:t>. Beta re</w:t>
        </w:r>
        <w:r w:rsidR="00D05994" w:rsidRPr="0039164F">
          <w:rPr>
            <w:rFonts w:ascii="Helvetica" w:hAnsi="Helvetica" w:cs="Helvetica"/>
            <w:color w:val="FF0000"/>
            <w:sz w:val="18"/>
            <w:szCs w:val="18"/>
            <w:shd w:val="clear" w:color="auto" w:fill="FFFFFF"/>
            <w:rPrChange w:id="170" w:author="Ben Ambrose" w:date="2018-12-18T14:49:00Z">
              <w:rPr>
                <w:rFonts w:ascii="Helvetica" w:hAnsi="Helvetica" w:cs="Helvetica"/>
                <w:color w:val="030303"/>
                <w:sz w:val="18"/>
                <w:szCs w:val="18"/>
                <w:shd w:val="clear" w:color="auto" w:fill="FFFFFF"/>
              </w:rPr>
            </w:rPrChange>
          </w:rPr>
          <w:t>lates the quantity of excitatio</w:t>
        </w:r>
      </w:ins>
      <w:ins w:id="171" w:author="Timothy David Craggs" w:date="2018-12-18T11:41:00Z">
        <w:r w:rsidR="00D05994" w:rsidRPr="0039164F">
          <w:rPr>
            <w:rFonts w:ascii="Helvetica" w:hAnsi="Helvetica" w:cs="Helvetica"/>
            <w:color w:val="FF0000"/>
            <w:sz w:val="18"/>
            <w:szCs w:val="18"/>
            <w:shd w:val="clear" w:color="auto" w:fill="FFFFFF"/>
            <w:rPrChange w:id="172" w:author="Ben Ambrose" w:date="2018-12-18T14:49:00Z">
              <w:rPr>
                <w:rFonts w:ascii="Helvetica" w:hAnsi="Helvetica" w:cs="Helvetica"/>
                <w:color w:val="030303"/>
                <w:sz w:val="18"/>
                <w:szCs w:val="18"/>
                <w:shd w:val="clear" w:color="auto" w:fill="FFFFFF"/>
              </w:rPr>
            </w:rPrChange>
          </w:rPr>
          <w:t>n</w:t>
        </w:r>
      </w:ins>
      <w:ins w:id="173" w:author="Timothy David Craggs" w:date="2018-12-18T11:40:00Z">
        <w:r w:rsidR="00D05994" w:rsidRPr="0039164F">
          <w:rPr>
            <w:rFonts w:ascii="Helvetica" w:hAnsi="Helvetica" w:cs="Helvetica"/>
            <w:color w:val="FF0000"/>
            <w:sz w:val="18"/>
            <w:szCs w:val="18"/>
            <w:shd w:val="clear" w:color="auto" w:fill="FFFFFF"/>
            <w:rPrChange w:id="174" w:author="Ben Ambrose" w:date="2018-12-18T14:49:00Z">
              <w:rPr>
                <w:rFonts w:ascii="Helvetica" w:hAnsi="Helvetica" w:cs="Helvetica"/>
                <w:color w:val="030303"/>
                <w:sz w:val="18"/>
                <w:szCs w:val="18"/>
                <w:shd w:val="clear" w:color="auto" w:fill="FFFFFF"/>
              </w:rPr>
            </w:rPrChange>
          </w:rPr>
          <w:t xml:space="preserve"> </w:t>
        </w:r>
      </w:ins>
      <w:ins w:id="175" w:author="Timothy David Craggs" w:date="2018-12-18T11:32:00Z">
        <w:r w:rsidRPr="0039164F">
          <w:rPr>
            <w:rFonts w:ascii="Helvetica" w:hAnsi="Helvetica" w:cs="Helvetica"/>
            <w:color w:val="FF0000"/>
            <w:sz w:val="18"/>
            <w:szCs w:val="18"/>
            <w:shd w:val="clear" w:color="auto" w:fill="FFFFFF"/>
            <w:rPrChange w:id="176" w:author="Ben Ambrose" w:date="2018-12-18T14:49:00Z">
              <w:rPr>
                <w:rFonts w:ascii="Helvetica" w:hAnsi="Helvetica" w:cs="Helvetica"/>
                <w:color w:val="030303"/>
                <w:sz w:val="18"/>
                <w:szCs w:val="18"/>
                <w:shd w:val="clear" w:color="auto" w:fill="FFFFFF"/>
              </w:rPr>
            </w:rPrChange>
          </w:rPr>
          <w:t xml:space="preserve">of </w:t>
        </w:r>
      </w:ins>
      <w:ins w:id="177" w:author="Timothy David Craggs" w:date="2018-12-18T11:42:00Z">
        <w:r w:rsidR="00D05994" w:rsidRPr="0039164F">
          <w:rPr>
            <w:rFonts w:ascii="Helvetica" w:hAnsi="Helvetica" w:cs="Helvetica"/>
            <w:color w:val="FF0000"/>
            <w:sz w:val="18"/>
            <w:szCs w:val="18"/>
            <w:shd w:val="clear" w:color="auto" w:fill="FFFFFF"/>
            <w:rPrChange w:id="178" w:author="Ben Ambrose" w:date="2018-12-18T14:49:00Z">
              <w:rPr>
                <w:rFonts w:ascii="Helvetica" w:hAnsi="Helvetica" w:cs="Helvetica"/>
                <w:color w:val="030303"/>
                <w:sz w:val="18"/>
                <w:szCs w:val="18"/>
                <w:shd w:val="clear" w:color="auto" w:fill="FFFFFF"/>
              </w:rPr>
            </w:rPrChange>
          </w:rPr>
          <w:t>each</w:t>
        </w:r>
      </w:ins>
      <w:ins w:id="179" w:author="Timothy David Craggs" w:date="2018-12-18T11:32:00Z">
        <w:r w:rsidRPr="0039164F">
          <w:rPr>
            <w:rFonts w:ascii="Helvetica" w:hAnsi="Helvetica" w:cs="Helvetica"/>
            <w:color w:val="FF0000"/>
            <w:sz w:val="18"/>
            <w:szCs w:val="18"/>
            <w:shd w:val="clear" w:color="auto" w:fill="FFFFFF"/>
            <w:rPrChange w:id="180" w:author="Ben Ambrose" w:date="2018-12-18T14:49:00Z">
              <w:rPr>
                <w:rFonts w:ascii="Helvetica" w:hAnsi="Helvetica" w:cs="Helvetica"/>
                <w:color w:val="030303"/>
                <w:sz w:val="18"/>
                <w:szCs w:val="18"/>
                <w:shd w:val="clear" w:color="auto" w:fill="FFFFFF"/>
              </w:rPr>
            </w:rPrChange>
          </w:rPr>
          <w:t xml:space="preserve"> dye by its corresponding laser</w:t>
        </w:r>
      </w:ins>
      <w:ins w:id="181" w:author="Timothy David Craggs" w:date="2018-12-18T11:41:00Z">
        <w:r w:rsidR="00D05994" w:rsidRPr="0039164F">
          <w:rPr>
            <w:rFonts w:ascii="Helvetica" w:hAnsi="Helvetica" w:cs="Helvetica"/>
            <w:color w:val="FF0000"/>
            <w:sz w:val="18"/>
            <w:szCs w:val="18"/>
            <w:shd w:val="clear" w:color="auto" w:fill="FFFFFF"/>
            <w:rPrChange w:id="182" w:author="Ben Ambrose" w:date="2018-12-18T14:49:00Z">
              <w:rPr>
                <w:rFonts w:ascii="Helvetica" w:hAnsi="Helvetica" w:cs="Helvetica"/>
                <w:color w:val="030303"/>
                <w:sz w:val="18"/>
                <w:szCs w:val="18"/>
                <w:shd w:val="clear" w:color="auto" w:fill="FFFFFF"/>
              </w:rPr>
            </w:rPrChange>
          </w:rPr>
          <w:t xml:space="preserve"> (dependent on the relative excitation efficiencies and laser powers)</w:t>
        </w:r>
      </w:ins>
      <w:ins w:id="183" w:author="Timothy David Craggs" w:date="2018-12-18T11:32:00Z">
        <w:r w:rsidRPr="0039164F">
          <w:rPr>
            <w:rFonts w:ascii="Helvetica" w:hAnsi="Helvetica" w:cs="Helvetica"/>
            <w:color w:val="FF0000"/>
            <w:sz w:val="18"/>
            <w:szCs w:val="18"/>
            <w:shd w:val="clear" w:color="auto" w:fill="FFFFFF"/>
            <w:rPrChange w:id="184" w:author="Ben Ambrose" w:date="2018-12-18T14:49:00Z">
              <w:rPr>
                <w:rFonts w:ascii="Helvetica" w:hAnsi="Helvetica" w:cs="Helvetica"/>
                <w:color w:val="030303"/>
                <w:sz w:val="18"/>
                <w:szCs w:val="18"/>
                <w:shd w:val="clear" w:color="auto" w:fill="FFFFFF"/>
              </w:rPr>
            </w:rPrChange>
          </w:rPr>
          <w:t xml:space="preserve">. Gamma relates the relative emission and subsequent detection </w:t>
        </w:r>
      </w:ins>
      <w:ins w:id="185" w:author="Timothy David Craggs" w:date="2018-12-18T11:41:00Z">
        <w:r w:rsidR="00D05994" w:rsidRPr="0039164F">
          <w:rPr>
            <w:rFonts w:ascii="Helvetica" w:hAnsi="Helvetica" w:cs="Helvetica"/>
            <w:color w:val="FF0000"/>
            <w:sz w:val="18"/>
            <w:szCs w:val="18"/>
            <w:shd w:val="clear" w:color="auto" w:fill="FFFFFF"/>
            <w:rPrChange w:id="186" w:author="Ben Ambrose" w:date="2018-12-18T14:49:00Z">
              <w:rPr>
                <w:rFonts w:ascii="Helvetica" w:hAnsi="Helvetica" w:cs="Helvetica"/>
                <w:color w:val="030303"/>
                <w:sz w:val="18"/>
                <w:szCs w:val="18"/>
                <w:shd w:val="clear" w:color="auto" w:fill="FFFFFF"/>
              </w:rPr>
            </w:rPrChange>
          </w:rPr>
          <w:t xml:space="preserve">efficiencies </w:t>
        </w:r>
      </w:ins>
      <w:ins w:id="187" w:author="Timothy David Craggs" w:date="2018-12-18T11:32:00Z">
        <w:r w:rsidRPr="0039164F">
          <w:rPr>
            <w:rFonts w:ascii="Helvetica" w:hAnsi="Helvetica" w:cs="Helvetica"/>
            <w:color w:val="FF0000"/>
            <w:sz w:val="18"/>
            <w:szCs w:val="18"/>
            <w:shd w:val="clear" w:color="auto" w:fill="FFFFFF"/>
            <w:rPrChange w:id="188" w:author="Ben Ambrose" w:date="2018-12-18T14:49:00Z">
              <w:rPr>
                <w:rFonts w:ascii="Helvetica" w:hAnsi="Helvetica" w:cs="Helvetica"/>
                <w:color w:val="030303"/>
                <w:sz w:val="18"/>
                <w:szCs w:val="18"/>
                <w:shd w:val="clear" w:color="auto" w:fill="FFFFFF"/>
              </w:rPr>
            </w:rPrChange>
          </w:rPr>
          <w:t xml:space="preserve">of </w:t>
        </w:r>
      </w:ins>
      <w:ins w:id="189" w:author="Timothy David Craggs" w:date="2018-12-18T11:42:00Z">
        <w:r w:rsidR="00D05994" w:rsidRPr="0039164F">
          <w:rPr>
            <w:rFonts w:ascii="Helvetica" w:hAnsi="Helvetica" w:cs="Helvetica"/>
            <w:color w:val="FF0000"/>
            <w:sz w:val="18"/>
            <w:szCs w:val="18"/>
            <w:shd w:val="clear" w:color="auto" w:fill="FFFFFF"/>
            <w:rPrChange w:id="190" w:author="Ben Ambrose" w:date="2018-12-18T14:49:00Z">
              <w:rPr>
                <w:rFonts w:ascii="Helvetica" w:hAnsi="Helvetica" w:cs="Helvetica"/>
                <w:color w:val="030303"/>
                <w:sz w:val="18"/>
                <w:szCs w:val="18"/>
                <w:shd w:val="clear" w:color="auto" w:fill="FFFFFF"/>
              </w:rPr>
            </w:rPrChange>
          </w:rPr>
          <w:t>each</w:t>
        </w:r>
      </w:ins>
      <w:ins w:id="191" w:author="Timothy David Craggs" w:date="2018-12-18T11:32:00Z">
        <w:r w:rsidRPr="0039164F">
          <w:rPr>
            <w:rFonts w:ascii="Helvetica" w:hAnsi="Helvetica" w:cs="Helvetica"/>
            <w:color w:val="FF0000"/>
            <w:sz w:val="18"/>
            <w:szCs w:val="18"/>
            <w:shd w:val="clear" w:color="auto" w:fill="FFFFFF"/>
            <w:rPrChange w:id="192" w:author="Ben Ambrose" w:date="2018-12-18T14:49:00Z">
              <w:rPr>
                <w:rFonts w:ascii="Helvetica" w:hAnsi="Helvetica" w:cs="Helvetica"/>
                <w:color w:val="030303"/>
                <w:sz w:val="18"/>
                <w:szCs w:val="18"/>
                <w:shd w:val="clear" w:color="auto" w:fill="FFFFFF"/>
              </w:rPr>
            </w:rPrChange>
          </w:rPr>
          <w:t xml:space="preserve"> dye. </w:t>
        </w:r>
        <w:proofErr w:type="spellStart"/>
        <w:r w:rsidRPr="0039164F">
          <w:rPr>
            <w:rFonts w:ascii="Helvetica" w:hAnsi="Helvetica" w:cs="Helvetica"/>
            <w:color w:val="FF0000"/>
            <w:sz w:val="18"/>
            <w:szCs w:val="18"/>
            <w:shd w:val="clear" w:color="auto" w:fill="FFFFFF"/>
            <w:rPrChange w:id="193" w:author="Ben Ambrose" w:date="2018-12-18T14:49:00Z">
              <w:rPr>
                <w:rFonts w:ascii="Helvetica" w:hAnsi="Helvetica" w:cs="Helvetica"/>
                <w:color w:val="030303"/>
                <w:sz w:val="18"/>
                <w:szCs w:val="18"/>
                <w:shd w:val="clear" w:color="auto" w:fill="FFFFFF"/>
              </w:rPr>
            </w:rPrChange>
          </w:rPr>
          <w:t>Αlpha</w:t>
        </w:r>
        <w:proofErr w:type="spellEnd"/>
        <w:r w:rsidRPr="0039164F">
          <w:rPr>
            <w:rFonts w:ascii="Helvetica" w:hAnsi="Helvetica" w:cs="Helvetica"/>
            <w:color w:val="FF0000"/>
            <w:sz w:val="18"/>
            <w:szCs w:val="18"/>
            <w:shd w:val="clear" w:color="auto" w:fill="FFFFFF"/>
            <w:rPrChange w:id="194" w:author="Ben Ambrose" w:date="2018-12-18T14:49:00Z">
              <w:rPr>
                <w:rFonts w:ascii="Helvetica" w:hAnsi="Helvetica" w:cs="Helvetica"/>
                <w:color w:val="030303"/>
                <w:sz w:val="18"/>
                <w:szCs w:val="18"/>
                <w:shd w:val="clear" w:color="auto" w:fill="FFFFFF"/>
              </w:rPr>
            </w:rPrChange>
          </w:rPr>
          <w:t xml:space="preserve"> </w:t>
        </w:r>
      </w:ins>
      <w:ins w:id="195" w:author="Timothy David Craggs" w:date="2018-12-18T11:42:00Z">
        <w:r w:rsidR="00D05994" w:rsidRPr="0039164F">
          <w:rPr>
            <w:rFonts w:ascii="Helvetica" w:hAnsi="Helvetica" w:cs="Helvetica"/>
            <w:color w:val="FF0000"/>
            <w:sz w:val="18"/>
            <w:szCs w:val="18"/>
            <w:shd w:val="clear" w:color="auto" w:fill="FFFFFF"/>
            <w:rPrChange w:id="196" w:author="Ben Ambrose" w:date="2018-12-18T14:49:00Z">
              <w:rPr>
                <w:rFonts w:ascii="Helvetica" w:hAnsi="Helvetica" w:cs="Helvetica"/>
                <w:color w:val="030303"/>
                <w:sz w:val="18"/>
                <w:szCs w:val="18"/>
                <w:shd w:val="clear" w:color="auto" w:fill="FFFFFF"/>
              </w:rPr>
            </w:rPrChange>
          </w:rPr>
          <w:t>corrects for</w:t>
        </w:r>
      </w:ins>
      <w:ins w:id="197" w:author="Timothy David Craggs" w:date="2018-12-18T11:32:00Z">
        <w:r w:rsidRPr="0039164F">
          <w:rPr>
            <w:rFonts w:ascii="Helvetica" w:hAnsi="Helvetica" w:cs="Helvetica"/>
            <w:color w:val="FF0000"/>
            <w:sz w:val="18"/>
            <w:szCs w:val="18"/>
            <w:shd w:val="clear" w:color="auto" w:fill="FFFFFF"/>
            <w:rPrChange w:id="198" w:author="Ben Ambrose" w:date="2018-12-18T14:49:00Z">
              <w:rPr>
                <w:rFonts w:ascii="Helvetica" w:hAnsi="Helvetica" w:cs="Helvetica"/>
                <w:color w:val="030303"/>
                <w:sz w:val="18"/>
                <w:szCs w:val="18"/>
                <w:shd w:val="clear" w:color="auto" w:fill="FFFFFF"/>
              </w:rPr>
            </w:rPrChange>
          </w:rPr>
          <w:t xml:space="preserve"> the emission of the donor into </w:t>
        </w:r>
      </w:ins>
      <w:ins w:id="199" w:author="Timothy David Craggs" w:date="2018-12-18T11:42:00Z">
        <w:r w:rsidR="00D05994" w:rsidRPr="0039164F">
          <w:rPr>
            <w:rFonts w:ascii="Helvetica" w:hAnsi="Helvetica" w:cs="Helvetica"/>
            <w:color w:val="FF0000"/>
            <w:sz w:val="18"/>
            <w:szCs w:val="18"/>
            <w:shd w:val="clear" w:color="auto" w:fill="FFFFFF"/>
            <w:rPrChange w:id="200" w:author="Ben Ambrose" w:date="2018-12-18T14:49:00Z">
              <w:rPr>
                <w:rFonts w:ascii="Helvetica" w:hAnsi="Helvetica" w:cs="Helvetica"/>
                <w:color w:val="030303"/>
                <w:sz w:val="18"/>
                <w:szCs w:val="18"/>
                <w:shd w:val="clear" w:color="auto" w:fill="FFFFFF"/>
              </w:rPr>
            </w:rPrChange>
          </w:rPr>
          <w:t>the acceptor</w:t>
        </w:r>
      </w:ins>
      <w:ins w:id="201" w:author="Timothy David Craggs" w:date="2018-12-18T11:32:00Z">
        <w:r w:rsidRPr="0039164F">
          <w:rPr>
            <w:rFonts w:ascii="Helvetica" w:hAnsi="Helvetica" w:cs="Helvetica"/>
            <w:color w:val="FF0000"/>
            <w:sz w:val="18"/>
            <w:szCs w:val="18"/>
            <w:shd w:val="clear" w:color="auto" w:fill="FFFFFF"/>
            <w:rPrChange w:id="202" w:author="Ben Ambrose" w:date="2018-12-18T14:49:00Z">
              <w:rPr>
                <w:rFonts w:ascii="Helvetica" w:hAnsi="Helvetica" w:cs="Helvetica"/>
                <w:color w:val="030303"/>
                <w:sz w:val="18"/>
                <w:szCs w:val="18"/>
                <w:shd w:val="clear" w:color="auto" w:fill="FFFFFF"/>
              </w:rPr>
            </w:rPrChange>
          </w:rPr>
          <w:t xml:space="preserve"> channel.</w:t>
        </w:r>
      </w:ins>
    </w:p>
    <w:p w:rsidR="00FF56A3" w:rsidRDefault="00FF56A3" w:rsidP="00D05994">
      <w:pPr>
        <w:rPr>
          <w:ins w:id="203" w:author="Timothy David Craggs" w:date="2018-12-18T12:03:00Z"/>
          <w:rFonts w:ascii="Helvetica" w:hAnsi="Helvetica" w:cs="Helvetica"/>
          <w:color w:val="030303"/>
          <w:sz w:val="18"/>
          <w:szCs w:val="18"/>
          <w:shd w:val="clear" w:color="auto" w:fill="FFFFFF"/>
        </w:rPr>
      </w:pPr>
    </w:p>
    <w:p w:rsidR="00FF56A3" w:rsidRDefault="00FF56A3" w:rsidP="00D05994">
      <w:pPr>
        <w:rPr>
          <w:ins w:id="204" w:author="Timothy David Craggs" w:date="2018-12-18T12:03:00Z"/>
          <w:rFonts w:ascii="Helvetica" w:hAnsi="Helvetica" w:cs="Helvetica"/>
          <w:color w:val="030303"/>
          <w:sz w:val="18"/>
          <w:szCs w:val="18"/>
          <w:shd w:val="clear" w:color="auto" w:fill="FFFFFF"/>
        </w:rPr>
      </w:pPr>
    </w:p>
    <w:p w:rsidR="00FF56A3" w:rsidRDefault="00FF56A3" w:rsidP="00D05994">
      <w:pPr>
        <w:rPr>
          <w:ins w:id="205" w:author="Timothy David Craggs" w:date="2018-12-18T12:03:00Z"/>
          <w:rFonts w:ascii="Helvetica" w:hAnsi="Helvetica" w:cs="Helvetica"/>
          <w:color w:val="030303"/>
          <w:sz w:val="18"/>
          <w:szCs w:val="18"/>
          <w:shd w:val="clear" w:color="auto" w:fill="FFFFFF"/>
        </w:rPr>
      </w:pPr>
    </w:p>
    <w:p w:rsidR="00FF56A3" w:rsidRPr="00BD5931" w:rsidRDefault="00FF56A3" w:rsidP="00244530">
      <w:pPr>
        <w:rPr>
          <w:color w:val="FF0000"/>
          <w:rPrChange w:id="206" w:author="Ben Ambrose" w:date="2018-12-18T15:00:00Z">
            <w:rPr/>
          </w:rPrChange>
        </w:rPr>
      </w:pPr>
      <w:bookmarkStart w:id="207" w:name="_GoBack"/>
      <w:ins w:id="208" w:author="Timothy David Craggs" w:date="2018-12-18T12:03:00Z">
        <w:r w:rsidRPr="00BD5931">
          <w:rPr>
            <w:rFonts w:ascii="Helvetica" w:hAnsi="Helvetica" w:cs="Helvetica"/>
            <w:color w:val="FF0000"/>
            <w:sz w:val="23"/>
            <w:szCs w:val="23"/>
            <w:shd w:val="clear" w:color="auto" w:fill="FFFFFF"/>
            <w:rPrChange w:id="209" w:author="Ben Ambrose" w:date="2018-12-18T15:00:00Z">
              <w:rPr>
                <w:rFonts w:ascii="Helvetica" w:hAnsi="Helvetica" w:cs="Helvetica"/>
                <w:color w:val="030303"/>
                <w:sz w:val="23"/>
                <w:szCs w:val="23"/>
                <w:shd w:val="clear" w:color="auto" w:fill="FFFFFF"/>
              </w:rPr>
            </w:rPrChange>
          </w:rPr>
          <w:t xml:space="preserve">The alignment tool will show incoming light in photons per millisecond on either APD without alternating the laser or plotting histograms. This means it can display a much higher incoming photon count without crashing. </w:t>
        </w:r>
      </w:ins>
      <w:ins w:id="210" w:author="Timothy David Craggs" w:date="2018-12-18T12:04:00Z">
        <w:r w:rsidRPr="00BD5931">
          <w:rPr>
            <w:rFonts w:ascii="Helvetica" w:hAnsi="Helvetica" w:cs="Helvetica"/>
            <w:color w:val="FF0000"/>
            <w:sz w:val="23"/>
            <w:szCs w:val="23"/>
            <w:shd w:val="clear" w:color="auto" w:fill="FFFFFF"/>
            <w:rPrChange w:id="211" w:author="Ben Ambrose" w:date="2018-12-18T15:00:00Z">
              <w:rPr>
                <w:rFonts w:ascii="Helvetica" w:hAnsi="Helvetica" w:cs="Helvetica"/>
                <w:color w:val="030303"/>
                <w:sz w:val="23"/>
                <w:szCs w:val="23"/>
                <w:shd w:val="clear" w:color="auto" w:fill="FFFFFF"/>
              </w:rPr>
            </w:rPrChange>
          </w:rPr>
          <w:t xml:space="preserve">To align </w:t>
        </w:r>
      </w:ins>
      <w:ins w:id="212" w:author="Timothy David Craggs" w:date="2018-12-18T12:08:00Z">
        <w:r w:rsidR="00244530" w:rsidRPr="00BD5931">
          <w:rPr>
            <w:rFonts w:ascii="Helvetica" w:hAnsi="Helvetica" w:cs="Helvetica"/>
            <w:color w:val="FF0000"/>
            <w:sz w:val="23"/>
            <w:szCs w:val="23"/>
            <w:shd w:val="clear" w:color="auto" w:fill="FFFFFF"/>
            <w:rPrChange w:id="213" w:author="Ben Ambrose" w:date="2018-12-18T15:00:00Z">
              <w:rPr>
                <w:rFonts w:ascii="Helvetica" w:hAnsi="Helvetica" w:cs="Helvetica"/>
                <w:color w:val="030303"/>
                <w:sz w:val="23"/>
                <w:szCs w:val="23"/>
                <w:shd w:val="clear" w:color="auto" w:fill="FFFFFF"/>
              </w:rPr>
            </w:rPrChange>
          </w:rPr>
          <w:t>the emission pathway</w:t>
        </w:r>
      </w:ins>
      <w:ins w:id="214" w:author="Timothy David Craggs" w:date="2018-12-18T12:04:00Z">
        <w:r w:rsidRPr="00BD5931">
          <w:rPr>
            <w:rFonts w:ascii="Helvetica" w:hAnsi="Helvetica" w:cs="Helvetica"/>
            <w:color w:val="FF0000"/>
            <w:sz w:val="23"/>
            <w:szCs w:val="23"/>
            <w:shd w:val="clear" w:color="auto" w:fill="FFFFFF"/>
            <w:rPrChange w:id="215" w:author="Ben Ambrose" w:date="2018-12-18T15:00:00Z">
              <w:rPr>
                <w:rFonts w:ascii="Helvetica" w:hAnsi="Helvetica" w:cs="Helvetica"/>
                <w:color w:val="030303"/>
                <w:sz w:val="23"/>
                <w:szCs w:val="23"/>
                <w:shd w:val="clear" w:color="auto" w:fill="FFFFFF"/>
              </w:rPr>
            </w:rPrChange>
          </w:rPr>
          <w:t>, p</w:t>
        </w:r>
      </w:ins>
      <w:ins w:id="216" w:author="Timothy David Craggs" w:date="2018-12-18T12:03:00Z">
        <w:r w:rsidRPr="00BD5931">
          <w:rPr>
            <w:rFonts w:ascii="Helvetica" w:hAnsi="Helvetica" w:cs="Helvetica"/>
            <w:color w:val="FF0000"/>
            <w:sz w:val="23"/>
            <w:szCs w:val="23"/>
            <w:shd w:val="clear" w:color="auto" w:fill="FFFFFF"/>
            <w:rPrChange w:id="217" w:author="Ben Ambrose" w:date="2018-12-18T15:00:00Z">
              <w:rPr>
                <w:rFonts w:ascii="Helvetica" w:hAnsi="Helvetica" w:cs="Helvetica"/>
                <w:color w:val="030303"/>
                <w:sz w:val="23"/>
                <w:szCs w:val="23"/>
                <w:shd w:val="clear" w:color="auto" w:fill="FFFFFF"/>
              </w:rPr>
            </w:rPrChange>
          </w:rPr>
          <w:t xml:space="preserve">lace a </w:t>
        </w:r>
      </w:ins>
      <w:ins w:id="218" w:author="Timothy David Craggs" w:date="2018-12-18T12:08:00Z">
        <w:r w:rsidR="00244530" w:rsidRPr="00BD5931">
          <w:rPr>
            <w:rFonts w:ascii="Helvetica" w:hAnsi="Helvetica" w:cs="Helvetica"/>
            <w:color w:val="FF0000"/>
            <w:sz w:val="23"/>
            <w:szCs w:val="23"/>
            <w:shd w:val="clear" w:color="auto" w:fill="FFFFFF"/>
            <w:rPrChange w:id="219" w:author="Ben Ambrose" w:date="2018-12-18T15:00:00Z">
              <w:rPr>
                <w:rFonts w:ascii="Helvetica" w:hAnsi="Helvetica" w:cs="Helvetica"/>
                <w:color w:val="030303"/>
                <w:sz w:val="23"/>
                <w:szCs w:val="23"/>
                <w:shd w:val="clear" w:color="auto" w:fill="FFFFFF"/>
              </w:rPr>
            </w:rPrChange>
          </w:rPr>
          <w:t xml:space="preserve">fluorescent </w:t>
        </w:r>
      </w:ins>
      <w:ins w:id="220" w:author="Timothy David Craggs" w:date="2018-12-18T12:03:00Z">
        <w:r w:rsidR="00244530" w:rsidRPr="00BD5931">
          <w:rPr>
            <w:rFonts w:ascii="Helvetica" w:hAnsi="Helvetica" w:cs="Helvetica"/>
            <w:color w:val="FF0000"/>
            <w:sz w:val="23"/>
            <w:szCs w:val="23"/>
            <w:shd w:val="clear" w:color="auto" w:fill="FFFFFF"/>
            <w:rPrChange w:id="221" w:author="Ben Ambrose" w:date="2018-12-18T15:00:00Z">
              <w:rPr>
                <w:rFonts w:ascii="Helvetica" w:hAnsi="Helvetica" w:cs="Helvetica"/>
                <w:color w:val="030303"/>
                <w:sz w:val="23"/>
                <w:szCs w:val="23"/>
                <w:shd w:val="clear" w:color="auto" w:fill="FFFFFF"/>
              </w:rPr>
            </w:rPrChange>
          </w:rPr>
          <w:t>sample</w:t>
        </w:r>
      </w:ins>
      <w:ins w:id="222" w:author="Timothy David Craggs" w:date="2018-12-18T12:08:00Z">
        <w:r w:rsidR="00244530" w:rsidRPr="00BD5931">
          <w:rPr>
            <w:rFonts w:ascii="Helvetica" w:hAnsi="Helvetica" w:cs="Helvetica"/>
            <w:color w:val="FF0000"/>
            <w:sz w:val="23"/>
            <w:szCs w:val="23"/>
            <w:shd w:val="clear" w:color="auto" w:fill="FFFFFF"/>
            <w:rPrChange w:id="223" w:author="Ben Ambrose" w:date="2018-12-18T15:00:00Z">
              <w:rPr>
                <w:rFonts w:ascii="Helvetica" w:hAnsi="Helvetica" w:cs="Helvetica"/>
                <w:color w:val="030303"/>
                <w:sz w:val="23"/>
                <w:szCs w:val="23"/>
                <w:shd w:val="clear" w:color="auto" w:fill="FFFFFF"/>
              </w:rPr>
            </w:rPrChange>
          </w:rPr>
          <w:t xml:space="preserve"> (~1 </w:t>
        </w:r>
        <w:proofErr w:type="spellStart"/>
        <w:r w:rsidR="00244530" w:rsidRPr="00BD5931">
          <w:rPr>
            <w:rFonts w:ascii="Helvetica" w:hAnsi="Helvetica" w:cs="Helvetica"/>
            <w:color w:val="FF0000"/>
            <w:sz w:val="23"/>
            <w:szCs w:val="23"/>
            <w:shd w:val="clear" w:color="auto" w:fill="FFFFFF"/>
            <w:rPrChange w:id="224" w:author="Ben Ambrose" w:date="2018-12-18T15:00:00Z">
              <w:rPr>
                <w:rFonts w:ascii="Helvetica" w:hAnsi="Helvetica" w:cs="Helvetica"/>
                <w:color w:val="030303"/>
                <w:sz w:val="23"/>
                <w:szCs w:val="23"/>
                <w:shd w:val="clear" w:color="auto" w:fill="FFFFFF"/>
              </w:rPr>
            </w:rPrChange>
          </w:rPr>
          <w:t>uM</w:t>
        </w:r>
      </w:ins>
      <w:proofErr w:type="spellEnd"/>
      <w:ins w:id="225" w:author="Timothy David Craggs" w:date="2018-12-18T12:09:00Z">
        <w:r w:rsidR="00244530" w:rsidRPr="00BD5931">
          <w:rPr>
            <w:rFonts w:ascii="Helvetica" w:hAnsi="Helvetica" w:cs="Helvetica"/>
            <w:color w:val="FF0000"/>
            <w:sz w:val="23"/>
            <w:szCs w:val="23"/>
            <w:shd w:val="clear" w:color="auto" w:fill="FFFFFF"/>
            <w:rPrChange w:id="226" w:author="Ben Ambrose" w:date="2018-12-18T15:00:00Z">
              <w:rPr>
                <w:rFonts w:ascii="Helvetica" w:hAnsi="Helvetica" w:cs="Helvetica"/>
                <w:color w:val="030303"/>
                <w:sz w:val="23"/>
                <w:szCs w:val="23"/>
                <w:shd w:val="clear" w:color="auto" w:fill="FFFFFF"/>
              </w:rPr>
            </w:rPrChange>
          </w:rPr>
          <w:t>)</w:t>
        </w:r>
      </w:ins>
      <w:ins w:id="227" w:author="Timothy David Craggs" w:date="2018-12-18T12:08:00Z">
        <w:r w:rsidR="00244530" w:rsidRPr="00BD5931">
          <w:rPr>
            <w:rFonts w:ascii="Helvetica" w:hAnsi="Helvetica" w:cs="Helvetica"/>
            <w:color w:val="FF0000"/>
            <w:sz w:val="23"/>
            <w:szCs w:val="23"/>
            <w:shd w:val="clear" w:color="auto" w:fill="FFFFFF"/>
            <w:rPrChange w:id="228" w:author="Ben Ambrose" w:date="2018-12-18T15:00:00Z">
              <w:rPr>
                <w:rFonts w:ascii="Helvetica" w:hAnsi="Helvetica" w:cs="Helvetica"/>
                <w:color w:val="030303"/>
                <w:sz w:val="23"/>
                <w:szCs w:val="23"/>
                <w:shd w:val="clear" w:color="auto" w:fill="FFFFFF"/>
              </w:rPr>
            </w:rPrChange>
          </w:rPr>
          <w:t xml:space="preserve"> </w:t>
        </w:r>
      </w:ins>
      <w:ins w:id="229" w:author="Timothy David Craggs" w:date="2018-12-18T12:03:00Z">
        <w:r w:rsidRPr="00BD5931">
          <w:rPr>
            <w:rFonts w:ascii="Helvetica" w:hAnsi="Helvetica" w:cs="Helvetica"/>
            <w:color w:val="FF0000"/>
            <w:sz w:val="23"/>
            <w:szCs w:val="23"/>
            <w:shd w:val="clear" w:color="auto" w:fill="FFFFFF"/>
            <w:rPrChange w:id="230" w:author="Ben Ambrose" w:date="2018-12-18T15:00:00Z">
              <w:rPr>
                <w:rFonts w:ascii="Helvetica" w:hAnsi="Helvetica" w:cs="Helvetica"/>
                <w:color w:val="030303"/>
                <w:sz w:val="23"/>
                <w:szCs w:val="23"/>
                <w:shd w:val="clear" w:color="auto" w:fill="FFFFFF"/>
              </w:rPr>
            </w:rPrChange>
          </w:rPr>
          <w:t xml:space="preserve">on </w:t>
        </w:r>
      </w:ins>
      <w:ins w:id="231" w:author="Timothy David Craggs" w:date="2018-12-18T12:04:00Z">
        <w:r w:rsidRPr="00BD5931">
          <w:rPr>
            <w:rFonts w:ascii="Helvetica" w:hAnsi="Helvetica" w:cs="Helvetica"/>
            <w:color w:val="FF0000"/>
            <w:sz w:val="23"/>
            <w:szCs w:val="23"/>
            <w:shd w:val="clear" w:color="auto" w:fill="FFFFFF"/>
            <w:rPrChange w:id="232" w:author="Ben Ambrose" w:date="2018-12-18T15:00:00Z">
              <w:rPr>
                <w:rFonts w:ascii="Helvetica" w:hAnsi="Helvetica" w:cs="Helvetica"/>
                <w:color w:val="030303"/>
                <w:sz w:val="23"/>
                <w:szCs w:val="23"/>
                <w:shd w:val="clear" w:color="auto" w:fill="FFFFFF"/>
              </w:rPr>
            </w:rPrChange>
          </w:rPr>
          <w:t>the</w:t>
        </w:r>
      </w:ins>
      <w:ins w:id="233" w:author="Timothy David Craggs" w:date="2018-12-18T12:03:00Z">
        <w:r w:rsidRPr="00BD5931">
          <w:rPr>
            <w:rFonts w:ascii="Helvetica" w:hAnsi="Helvetica" w:cs="Helvetica"/>
            <w:color w:val="FF0000"/>
            <w:sz w:val="23"/>
            <w:szCs w:val="23"/>
            <w:shd w:val="clear" w:color="auto" w:fill="FFFFFF"/>
            <w:rPrChange w:id="234" w:author="Ben Ambrose" w:date="2018-12-18T15:00:00Z">
              <w:rPr>
                <w:rFonts w:ascii="Helvetica" w:hAnsi="Helvetica" w:cs="Helvetica"/>
                <w:color w:val="030303"/>
                <w:sz w:val="23"/>
                <w:szCs w:val="23"/>
                <w:shd w:val="clear" w:color="auto" w:fill="FFFFFF"/>
              </w:rPr>
            </w:rPrChange>
          </w:rPr>
          <w:t xml:space="preserve"> coverslip</w:t>
        </w:r>
      </w:ins>
      <w:ins w:id="235" w:author="Timothy David Craggs" w:date="2018-12-18T12:04:00Z">
        <w:r w:rsidRPr="00BD5931">
          <w:rPr>
            <w:rFonts w:ascii="Helvetica" w:hAnsi="Helvetica" w:cs="Helvetica"/>
            <w:color w:val="FF0000"/>
            <w:sz w:val="23"/>
            <w:szCs w:val="23"/>
            <w:shd w:val="clear" w:color="auto" w:fill="FFFFFF"/>
            <w:rPrChange w:id="236" w:author="Ben Ambrose" w:date="2018-12-18T15:00:00Z">
              <w:rPr>
                <w:rFonts w:ascii="Helvetica" w:hAnsi="Helvetica" w:cs="Helvetica"/>
                <w:color w:val="030303"/>
                <w:sz w:val="23"/>
                <w:szCs w:val="23"/>
                <w:shd w:val="clear" w:color="auto" w:fill="FFFFFF"/>
              </w:rPr>
            </w:rPrChange>
          </w:rPr>
          <w:t xml:space="preserve"> </w:t>
        </w:r>
      </w:ins>
      <w:ins w:id="237" w:author="Timothy David Craggs" w:date="2018-12-18T12:08:00Z">
        <w:r w:rsidR="00244530" w:rsidRPr="00BD5931">
          <w:rPr>
            <w:rFonts w:ascii="Helvetica" w:hAnsi="Helvetica" w:cs="Helvetica"/>
            <w:color w:val="FF0000"/>
            <w:sz w:val="23"/>
            <w:szCs w:val="23"/>
            <w:shd w:val="clear" w:color="auto" w:fill="FFFFFF"/>
            <w:rPrChange w:id="238" w:author="Ben Ambrose" w:date="2018-12-18T15:00:00Z">
              <w:rPr>
                <w:rFonts w:ascii="Helvetica" w:hAnsi="Helvetica" w:cs="Helvetica"/>
                <w:color w:val="030303"/>
                <w:sz w:val="23"/>
                <w:szCs w:val="23"/>
                <w:shd w:val="clear" w:color="auto" w:fill="FFFFFF"/>
              </w:rPr>
            </w:rPrChange>
          </w:rPr>
          <w:t>which will emit in both channels</w:t>
        </w:r>
      </w:ins>
      <w:ins w:id="239" w:author="Timothy David Craggs" w:date="2018-12-18T12:09:00Z">
        <w:r w:rsidR="00244530" w:rsidRPr="00BD5931">
          <w:rPr>
            <w:rFonts w:ascii="Helvetica" w:hAnsi="Helvetica" w:cs="Helvetica"/>
            <w:color w:val="FF0000"/>
            <w:sz w:val="23"/>
            <w:szCs w:val="23"/>
            <w:shd w:val="clear" w:color="auto" w:fill="FFFFFF"/>
            <w:rPrChange w:id="240" w:author="Ben Ambrose" w:date="2018-12-18T15:00:00Z">
              <w:rPr>
                <w:rFonts w:ascii="Helvetica" w:hAnsi="Helvetica" w:cs="Helvetica"/>
                <w:color w:val="030303"/>
                <w:sz w:val="23"/>
                <w:szCs w:val="23"/>
                <w:shd w:val="clear" w:color="auto" w:fill="FFFFFF"/>
              </w:rPr>
            </w:rPrChange>
          </w:rPr>
          <w:t xml:space="preserve"> when excited with the donor excitation laser (</w:t>
        </w:r>
      </w:ins>
      <w:ins w:id="241" w:author="Timothy David Craggs" w:date="2018-12-18T12:05:00Z">
        <w:r w:rsidRPr="00BD5931">
          <w:rPr>
            <w:rFonts w:ascii="Helvetica" w:hAnsi="Helvetica" w:cs="Helvetica"/>
            <w:color w:val="FF0000"/>
            <w:sz w:val="23"/>
            <w:szCs w:val="23"/>
            <w:shd w:val="clear" w:color="auto" w:fill="FFFFFF"/>
            <w:rPrChange w:id="242" w:author="Ben Ambrose" w:date="2018-12-18T15:00:00Z">
              <w:rPr>
                <w:rFonts w:ascii="Helvetica" w:hAnsi="Helvetica" w:cs="Helvetica"/>
                <w:color w:val="030303"/>
                <w:sz w:val="23"/>
                <w:szCs w:val="23"/>
                <w:shd w:val="clear" w:color="auto" w:fill="FFFFFF"/>
              </w:rPr>
            </w:rPrChange>
          </w:rPr>
          <w:t>we use free cy3B</w:t>
        </w:r>
      </w:ins>
      <w:ins w:id="243" w:author="Timothy David Craggs" w:date="2018-12-18T12:04:00Z">
        <w:r w:rsidRPr="00BD5931">
          <w:rPr>
            <w:rFonts w:ascii="Helvetica" w:hAnsi="Helvetica" w:cs="Helvetica"/>
            <w:color w:val="FF0000"/>
            <w:sz w:val="23"/>
            <w:szCs w:val="23"/>
            <w:shd w:val="clear" w:color="auto" w:fill="FFFFFF"/>
            <w:rPrChange w:id="244" w:author="Ben Ambrose" w:date="2018-12-18T15:00:00Z">
              <w:rPr>
                <w:rFonts w:ascii="Helvetica" w:hAnsi="Helvetica" w:cs="Helvetica"/>
                <w:color w:val="030303"/>
                <w:sz w:val="23"/>
                <w:szCs w:val="23"/>
                <w:shd w:val="clear" w:color="auto" w:fill="FFFFFF"/>
              </w:rPr>
            </w:rPrChange>
          </w:rPr>
          <w:t>)</w:t>
        </w:r>
      </w:ins>
      <w:ins w:id="245" w:author="Timothy David Craggs" w:date="2018-12-18T12:03:00Z">
        <w:r w:rsidRPr="00BD5931">
          <w:rPr>
            <w:rFonts w:ascii="Helvetica" w:hAnsi="Helvetica" w:cs="Helvetica"/>
            <w:color w:val="FF0000"/>
            <w:sz w:val="23"/>
            <w:szCs w:val="23"/>
            <w:shd w:val="clear" w:color="auto" w:fill="FFFFFF"/>
            <w:rPrChange w:id="246" w:author="Ben Ambrose" w:date="2018-12-18T15:00:00Z">
              <w:rPr>
                <w:rFonts w:ascii="Helvetica" w:hAnsi="Helvetica" w:cs="Helvetica"/>
                <w:color w:val="030303"/>
                <w:sz w:val="23"/>
                <w:szCs w:val="23"/>
                <w:shd w:val="clear" w:color="auto" w:fill="FFFFFF"/>
              </w:rPr>
            </w:rPrChange>
          </w:rPr>
          <w:t xml:space="preserve">, then </w:t>
        </w:r>
      </w:ins>
      <w:ins w:id="247" w:author="Timothy David Craggs" w:date="2018-12-18T12:06:00Z">
        <w:r w:rsidRPr="00BD5931">
          <w:rPr>
            <w:rFonts w:ascii="Helvetica" w:hAnsi="Helvetica" w:cs="Helvetica"/>
            <w:color w:val="FF0000"/>
            <w:sz w:val="23"/>
            <w:szCs w:val="23"/>
            <w:shd w:val="clear" w:color="auto" w:fill="FFFFFF"/>
            <w:rPrChange w:id="248" w:author="Ben Ambrose" w:date="2018-12-18T15:00:00Z">
              <w:rPr>
                <w:rFonts w:ascii="Helvetica" w:hAnsi="Helvetica" w:cs="Helvetica"/>
                <w:color w:val="030303"/>
                <w:sz w:val="23"/>
                <w:szCs w:val="23"/>
                <w:shd w:val="clear" w:color="auto" w:fill="FFFFFF"/>
              </w:rPr>
            </w:rPrChange>
          </w:rPr>
          <w:t>maximise</w:t>
        </w:r>
      </w:ins>
      <w:ins w:id="249" w:author="Timothy David Craggs" w:date="2018-12-18T12:07:00Z">
        <w:r w:rsidR="00244530" w:rsidRPr="00BD5931">
          <w:rPr>
            <w:rFonts w:ascii="Helvetica" w:hAnsi="Helvetica" w:cs="Helvetica"/>
            <w:color w:val="FF0000"/>
            <w:sz w:val="23"/>
            <w:szCs w:val="23"/>
            <w:shd w:val="clear" w:color="auto" w:fill="FFFFFF"/>
            <w:rPrChange w:id="250" w:author="Ben Ambrose" w:date="2018-12-18T15:00:00Z">
              <w:rPr>
                <w:rFonts w:ascii="Helvetica" w:hAnsi="Helvetica" w:cs="Helvetica"/>
                <w:color w:val="030303"/>
                <w:sz w:val="23"/>
                <w:szCs w:val="23"/>
                <w:shd w:val="clear" w:color="auto" w:fill="FFFFFF"/>
              </w:rPr>
            </w:rPrChange>
          </w:rPr>
          <w:t xml:space="preserve"> </w:t>
        </w:r>
      </w:ins>
      <w:ins w:id="251" w:author="Timothy David Craggs" w:date="2018-12-18T12:03:00Z">
        <w:r w:rsidRPr="00BD5931">
          <w:rPr>
            <w:rFonts w:ascii="Helvetica" w:hAnsi="Helvetica" w:cs="Helvetica"/>
            <w:color w:val="FF0000"/>
            <w:sz w:val="23"/>
            <w:szCs w:val="23"/>
            <w:shd w:val="clear" w:color="auto" w:fill="FFFFFF"/>
            <w:rPrChange w:id="252" w:author="Ben Ambrose" w:date="2018-12-18T15:00:00Z">
              <w:rPr>
                <w:rFonts w:ascii="Helvetica" w:hAnsi="Helvetica" w:cs="Helvetica"/>
                <w:color w:val="030303"/>
                <w:sz w:val="23"/>
                <w:szCs w:val="23"/>
                <w:shd w:val="clear" w:color="auto" w:fill="FFFFFF"/>
              </w:rPr>
            </w:rPrChange>
          </w:rPr>
          <w:t xml:space="preserve">the emission intensity reported </w:t>
        </w:r>
      </w:ins>
      <w:ins w:id="253" w:author="Timothy David Craggs" w:date="2018-12-18T12:06:00Z">
        <w:r w:rsidRPr="00BD5931">
          <w:rPr>
            <w:rFonts w:ascii="Helvetica" w:hAnsi="Helvetica" w:cs="Helvetica"/>
            <w:color w:val="FF0000"/>
            <w:sz w:val="23"/>
            <w:szCs w:val="23"/>
            <w:shd w:val="clear" w:color="auto" w:fill="FFFFFF"/>
            <w:rPrChange w:id="254" w:author="Ben Ambrose" w:date="2018-12-18T15:00:00Z">
              <w:rPr>
                <w:rFonts w:ascii="Helvetica" w:hAnsi="Helvetica" w:cs="Helvetica"/>
                <w:color w:val="030303"/>
                <w:sz w:val="23"/>
                <w:szCs w:val="23"/>
                <w:shd w:val="clear" w:color="auto" w:fill="FFFFFF"/>
              </w:rPr>
            </w:rPrChange>
          </w:rPr>
          <w:t>by iteratively adjusting the</w:t>
        </w:r>
        <w:r w:rsidR="00244530" w:rsidRPr="00BD5931">
          <w:rPr>
            <w:rFonts w:ascii="Helvetica" w:hAnsi="Helvetica" w:cs="Helvetica"/>
            <w:color w:val="FF0000"/>
            <w:sz w:val="23"/>
            <w:szCs w:val="23"/>
            <w:shd w:val="clear" w:color="auto" w:fill="FFFFFF"/>
            <w:rPrChange w:id="255" w:author="Ben Ambrose" w:date="2018-12-18T15:00:00Z">
              <w:rPr>
                <w:rFonts w:ascii="Helvetica" w:hAnsi="Helvetica" w:cs="Helvetica"/>
                <w:color w:val="030303"/>
                <w:sz w:val="23"/>
                <w:szCs w:val="23"/>
                <w:shd w:val="clear" w:color="auto" w:fill="FFFFFF"/>
              </w:rPr>
            </w:rPrChange>
          </w:rPr>
          <w:t xml:space="preserve"> </w:t>
        </w:r>
      </w:ins>
      <w:ins w:id="256" w:author="Timothy David Craggs" w:date="2018-12-18T12:07:00Z">
        <w:r w:rsidR="00244530" w:rsidRPr="00BD5931">
          <w:rPr>
            <w:rFonts w:ascii="Helvetica" w:hAnsi="Helvetica" w:cs="Helvetica"/>
            <w:color w:val="FF0000"/>
            <w:sz w:val="23"/>
            <w:szCs w:val="23"/>
            <w:shd w:val="clear" w:color="auto" w:fill="FFFFFF"/>
            <w:rPrChange w:id="257" w:author="Ben Ambrose" w:date="2018-12-18T15:00:00Z">
              <w:rPr>
                <w:rFonts w:ascii="Helvetica" w:hAnsi="Helvetica" w:cs="Helvetica"/>
                <w:color w:val="030303"/>
                <w:sz w:val="23"/>
                <w:szCs w:val="23"/>
                <w:shd w:val="clear" w:color="auto" w:fill="FFFFFF"/>
              </w:rPr>
            </w:rPrChange>
          </w:rPr>
          <w:t xml:space="preserve">positions of the </w:t>
        </w:r>
      </w:ins>
      <w:ins w:id="258" w:author="Timothy David Craggs" w:date="2018-12-18T12:06:00Z">
        <w:r w:rsidR="00244530" w:rsidRPr="00BD5931">
          <w:rPr>
            <w:rFonts w:ascii="Helvetica" w:hAnsi="Helvetica" w:cs="Helvetica"/>
            <w:color w:val="FF0000"/>
            <w:sz w:val="23"/>
            <w:szCs w:val="23"/>
            <w:shd w:val="clear" w:color="auto" w:fill="FFFFFF"/>
            <w:rPrChange w:id="259" w:author="Ben Ambrose" w:date="2018-12-18T15:00:00Z">
              <w:rPr>
                <w:rFonts w:ascii="Helvetica" w:hAnsi="Helvetica" w:cs="Helvetica"/>
                <w:color w:val="030303"/>
                <w:sz w:val="23"/>
                <w:szCs w:val="23"/>
                <w:shd w:val="clear" w:color="auto" w:fill="FFFFFF"/>
              </w:rPr>
            </w:rPrChange>
          </w:rPr>
          <w:t>APD lenses (</w:t>
        </w:r>
      </w:ins>
      <w:ins w:id="260" w:author="Timothy David Craggs" w:date="2018-12-18T12:07:00Z">
        <w:r w:rsidR="00244530" w:rsidRPr="00BD5931">
          <w:rPr>
            <w:rFonts w:ascii="Helvetica" w:hAnsi="Helvetica" w:cs="Helvetica"/>
            <w:color w:val="FF0000"/>
            <w:sz w:val="23"/>
            <w:szCs w:val="23"/>
            <w:shd w:val="clear" w:color="auto" w:fill="FFFFFF"/>
            <w:rPrChange w:id="261" w:author="Ben Ambrose" w:date="2018-12-18T15:00:00Z">
              <w:rPr>
                <w:rFonts w:ascii="Helvetica" w:hAnsi="Helvetica" w:cs="Helvetica"/>
                <w:color w:val="030303"/>
                <w:sz w:val="23"/>
                <w:szCs w:val="23"/>
                <w:shd w:val="clear" w:color="auto" w:fill="FFFFFF"/>
              </w:rPr>
            </w:rPrChange>
          </w:rPr>
          <w:t xml:space="preserve">L6 and L7), the </w:t>
        </w:r>
      </w:ins>
      <w:ins w:id="262" w:author="Timothy David Craggs" w:date="2018-12-18T12:06:00Z">
        <w:r w:rsidR="00244530" w:rsidRPr="00BD5931">
          <w:rPr>
            <w:rFonts w:ascii="Helvetica" w:hAnsi="Helvetica" w:cs="Helvetica"/>
            <w:color w:val="FF0000"/>
            <w:sz w:val="23"/>
            <w:szCs w:val="23"/>
            <w:shd w:val="clear" w:color="auto" w:fill="FFFFFF"/>
            <w:rPrChange w:id="263" w:author="Ben Ambrose" w:date="2018-12-18T15:00:00Z">
              <w:rPr>
                <w:rFonts w:ascii="Helvetica" w:hAnsi="Helvetica" w:cs="Helvetica"/>
                <w:color w:val="030303"/>
                <w:sz w:val="23"/>
                <w:szCs w:val="23"/>
                <w:shd w:val="clear" w:color="auto" w:fill="FFFFFF"/>
              </w:rPr>
            </w:rPrChange>
          </w:rPr>
          <w:t>pinhole</w:t>
        </w:r>
      </w:ins>
      <w:ins w:id="264" w:author="Timothy David Craggs" w:date="2018-12-18T12:07:00Z">
        <w:r w:rsidR="00244530" w:rsidRPr="00BD5931">
          <w:rPr>
            <w:rFonts w:ascii="Helvetica" w:hAnsi="Helvetica" w:cs="Helvetica"/>
            <w:color w:val="FF0000"/>
            <w:sz w:val="23"/>
            <w:szCs w:val="23"/>
            <w:shd w:val="clear" w:color="auto" w:fill="FFFFFF"/>
            <w:rPrChange w:id="265" w:author="Ben Ambrose" w:date="2018-12-18T15:00:00Z">
              <w:rPr>
                <w:rFonts w:ascii="Helvetica" w:hAnsi="Helvetica" w:cs="Helvetica"/>
                <w:color w:val="030303"/>
                <w:sz w:val="23"/>
                <w:szCs w:val="23"/>
                <w:shd w:val="clear" w:color="auto" w:fill="FFFFFF"/>
              </w:rPr>
            </w:rPrChange>
          </w:rPr>
          <w:t>, and if needed M3 and L4.</w:t>
        </w:r>
      </w:ins>
      <w:bookmarkEnd w:id="207"/>
    </w:p>
    <w:sectPr w:rsidR="00FF56A3" w:rsidRPr="00BD5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 Ambrose">
    <w15:presenceInfo w15:providerId="None" w15:userId="Ben Ambro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BA3"/>
    <w:rsid w:val="00244530"/>
    <w:rsid w:val="00310BE3"/>
    <w:rsid w:val="003559FF"/>
    <w:rsid w:val="0039164F"/>
    <w:rsid w:val="005A7106"/>
    <w:rsid w:val="00772BA3"/>
    <w:rsid w:val="00BD5931"/>
    <w:rsid w:val="00D05994"/>
    <w:rsid w:val="00FF56A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AB5D"/>
  <w15:docId w15:val="{F7722BE8-4703-46D0-8A60-FED0123B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A3"/>
    <w:rPr>
      <w:rFonts w:ascii="Tahoma" w:hAnsi="Tahoma" w:cs="Tahoma"/>
      <w:sz w:val="16"/>
      <w:szCs w:val="16"/>
    </w:rPr>
  </w:style>
  <w:style w:type="character" w:styleId="Strong">
    <w:name w:val="Strong"/>
    <w:basedOn w:val="DefaultParagraphFont"/>
    <w:uiPriority w:val="22"/>
    <w:qFormat/>
    <w:rsid w:val="00772BA3"/>
    <w:rPr>
      <w:b/>
      <w:bCs/>
    </w:rPr>
  </w:style>
  <w:style w:type="character" w:styleId="Emphasis">
    <w:name w:val="Emphasis"/>
    <w:basedOn w:val="DefaultParagraphFont"/>
    <w:uiPriority w:val="20"/>
    <w:qFormat/>
    <w:rsid w:val="00772B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18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1175</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David Craggs</dc:creator>
  <cp:lastModifiedBy>Ben Ambrose</cp:lastModifiedBy>
  <cp:revision>2</cp:revision>
  <dcterms:created xsi:type="dcterms:W3CDTF">2018-12-18T11:25:00Z</dcterms:created>
  <dcterms:modified xsi:type="dcterms:W3CDTF">2018-12-19T10:32:00Z</dcterms:modified>
</cp:coreProperties>
</file>